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B2564" w14:textId="77777777" w:rsidR="00822E73" w:rsidRPr="00957C48" w:rsidRDefault="00822E73" w:rsidP="00407B2E">
      <w:pPr>
        <w:pStyle w:val="BodyText"/>
        <w:spacing w:after="0"/>
        <w:rPr>
          <w:b/>
          <w:lang w:eastAsia="sv-SE"/>
        </w:rPr>
      </w:pPr>
      <w:commentRangeStart w:id="0"/>
      <w:r w:rsidRPr="00957C48">
        <w:rPr>
          <w:b/>
          <w:lang w:eastAsia="sv-SE"/>
        </w:rPr>
        <w:t>To:</w:t>
      </w:r>
      <w:commentRangeEnd w:id="0"/>
      <w:r w:rsidR="003C506A">
        <w:rPr>
          <w:rStyle w:val="CommentReference"/>
        </w:rPr>
        <w:commentReference w:id="0"/>
      </w:r>
    </w:p>
    <w:p w14:paraId="1126587B" w14:textId="77777777" w:rsidR="00856A95" w:rsidRPr="00856A95" w:rsidRDefault="00856A95" w:rsidP="00407B2E">
      <w:pPr>
        <w:pStyle w:val="BodyText"/>
        <w:spacing w:after="0"/>
        <w:rPr>
          <w:lang w:eastAsia="sv-SE"/>
        </w:rPr>
      </w:pPr>
      <w:r w:rsidRPr="00856A95">
        <w:rPr>
          <w:lang w:eastAsia="sv-SE"/>
        </w:rPr>
        <w:t>Vetenskapsrådet</w:t>
      </w:r>
    </w:p>
    <w:p w14:paraId="071D106C" w14:textId="77777777" w:rsidR="00856A95" w:rsidRPr="00856A95" w:rsidRDefault="00856A95" w:rsidP="00407B2E">
      <w:pPr>
        <w:pStyle w:val="BodyText"/>
        <w:spacing w:after="0"/>
        <w:rPr>
          <w:lang w:eastAsia="sv-SE"/>
        </w:rPr>
      </w:pPr>
      <w:r w:rsidRPr="00856A95">
        <w:rPr>
          <w:lang w:eastAsia="sv-SE"/>
        </w:rPr>
        <w:t>Västra Järnvägsgatan 3</w:t>
      </w:r>
    </w:p>
    <w:p w14:paraId="010BB962" w14:textId="77777777" w:rsidR="00856A95" w:rsidRPr="00856A95" w:rsidRDefault="00856A95" w:rsidP="00407B2E">
      <w:pPr>
        <w:pStyle w:val="BodyText"/>
        <w:spacing w:after="0"/>
        <w:rPr>
          <w:lang w:eastAsia="sv-SE"/>
        </w:rPr>
      </w:pPr>
      <w:r w:rsidRPr="00856A95">
        <w:rPr>
          <w:lang w:eastAsia="sv-SE"/>
        </w:rPr>
        <w:t>Box 1035, SE-101 38 Stockholm</w:t>
      </w:r>
    </w:p>
    <w:p w14:paraId="39D39648" w14:textId="3E5A6188" w:rsidR="00856A95" w:rsidRPr="00D17CE6" w:rsidRDefault="00822E73" w:rsidP="00856A95">
      <w:pPr>
        <w:pStyle w:val="Heading2"/>
        <w:rPr>
          <w:rFonts w:eastAsia="Times New Roman"/>
          <w:lang w:val="en-US" w:eastAsia="sv-SE"/>
        </w:rPr>
      </w:pPr>
      <w:r w:rsidRPr="00D17CE6">
        <w:rPr>
          <w:rFonts w:eastAsia="Times New Roman"/>
          <w:lang w:val="en-US" w:eastAsia="sv-SE"/>
        </w:rPr>
        <w:t xml:space="preserve">Application to </w:t>
      </w:r>
      <w:r w:rsidR="00086327" w:rsidRPr="00D17CE6">
        <w:rPr>
          <w:rFonts w:eastAsia="Times New Roman"/>
          <w:lang w:val="en-US" w:eastAsia="sv-SE"/>
        </w:rPr>
        <w:t>di</w:t>
      </w:r>
      <w:r w:rsidR="00CC5321" w:rsidRPr="00D17CE6">
        <w:rPr>
          <w:rFonts w:eastAsia="Times New Roman"/>
          <w:lang w:val="en-US" w:eastAsia="sv-SE"/>
        </w:rPr>
        <w:t>stinguished professor grant</w:t>
      </w:r>
      <w:r w:rsidR="00D17CE6">
        <w:rPr>
          <w:rFonts w:eastAsia="Times New Roman"/>
          <w:lang w:val="en-US" w:eastAsia="sv-SE"/>
        </w:rPr>
        <w:t xml:space="preserve"> </w:t>
      </w:r>
      <w:r w:rsidR="00D17CE6" w:rsidRPr="00D17CE6">
        <w:rPr>
          <w:rFonts w:eastAsia="Times New Roman"/>
          <w:lang w:val="en-US" w:eastAsia="sv-SE"/>
        </w:rPr>
        <w:t xml:space="preserve">within natural and engineering sciences </w:t>
      </w:r>
      <w:r w:rsidR="003A0A3A" w:rsidRPr="00D17CE6">
        <w:rPr>
          <w:rFonts w:eastAsia="Times New Roman"/>
          <w:lang w:val="en-US" w:eastAsia="sv-SE"/>
        </w:rPr>
        <w:t>2024</w:t>
      </w:r>
    </w:p>
    <w:p w14:paraId="05390C0C" w14:textId="1597E236" w:rsidR="00822E73" w:rsidRPr="00822E73" w:rsidRDefault="00822E73" w:rsidP="00856A95">
      <w:pPr>
        <w:pStyle w:val="KTHTitel"/>
        <w:spacing w:before="240"/>
        <w:rPr>
          <w:lang w:val="en-US" w:eastAsia="sv-SE"/>
        </w:rPr>
      </w:pPr>
      <w:r w:rsidRPr="00822E73">
        <w:rPr>
          <w:lang w:val="en-US" w:eastAsia="sv-SE"/>
        </w:rPr>
        <w:t xml:space="preserve">Letter of support for </w:t>
      </w:r>
      <w:ins w:id="1" w:author="Microsoft Office User" w:date="2024-02-26T08:00:00Z">
        <w:r w:rsidR="00E540A5">
          <w:rPr>
            <w:lang w:val="en-US" w:eastAsia="sv-SE"/>
          </w:rPr>
          <w:t>P</w:t>
        </w:r>
      </w:ins>
      <w:del w:id="2" w:author="Microsoft Office User" w:date="2024-02-26T08:00:00Z">
        <w:r w:rsidR="00D17CE6" w:rsidDel="00E540A5">
          <w:rPr>
            <w:lang w:val="en-US" w:eastAsia="sv-SE"/>
          </w:rPr>
          <w:delText>p</w:delText>
        </w:r>
      </w:del>
      <w:r w:rsidR="00D17CE6">
        <w:rPr>
          <w:lang w:val="en-US" w:eastAsia="sv-SE"/>
        </w:rPr>
        <w:t xml:space="preserve">rof. Aristides </w:t>
      </w:r>
      <w:proofErr w:type="spellStart"/>
      <w:r w:rsidR="00D17CE6">
        <w:rPr>
          <w:lang w:val="en-US" w:eastAsia="sv-SE"/>
        </w:rPr>
        <w:t>Gionis</w:t>
      </w:r>
      <w:proofErr w:type="spellEnd"/>
    </w:p>
    <w:p w14:paraId="1CD65198" w14:textId="134289F3" w:rsidR="003D07E8" w:rsidRPr="00466721" w:rsidRDefault="003D07E8" w:rsidP="003D07E8">
      <w:pPr>
        <w:pStyle w:val="BodyText"/>
        <w:rPr>
          <w:highlight w:val="green"/>
          <w:lang w:val="en-US"/>
        </w:rPr>
      </w:pPr>
      <w:r w:rsidRPr="00466721">
        <w:rPr>
          <w:highlight w:val="green"/>
          <w:lang w:val="en-US"/>
        </w:rPr>
        <w:t xml:space="preserve">I am writing to express my enthusiastic support for the application of </w:t>
      </w:r>
      <w:ins w:id="3" w:author="Microsoft Office User" w:date="2024-02-26T07:52:00Z">
        <w:r w:rsidR="00E540A5">
          <w:rPr>
            <w:highlight w:val="green"/>
            <w:lang w:val="en-US"/>
          </w:rPr>
          <w:t>P</w:t>
        </w:r>
      </w:ins>
      <w:r w:rsidRPr="00466721">
        <w:rPr>
          <w:highlight w:val="green"/>
          <w:lang w:val="en-US"/>
        </w:rPr>
        <w:t xml:space="preserve">rof. Aristides </w:t>
      </w:r>
      <w:proofErr w:type="spellStart"/>
      <w:r w:rsidRPr="00466721">
        <w:rPr>
          <w:highlight w:val="green"/>
          <w:lang w:val="en-US"/>
        </w:rPr>
        <w:t>Gionis</w:t>
      </w:r>
      <w:proofErr w:type="spellEnd"/>
      <w:r w:rsidRPr="00466721">
        <w:rPr>
          <w:highlight w:val="green"/>
          <w:lang w:val="en-US"/>
        </w:rPr>
        <w:t xml:space="preserve"> for </w:t>
      </w:r>
      <w:ins w:id="4" w:author="Microsoft Office User" w:date="2024-02-26T07:52:00Z">
        <w:r w:rsidR="00E540A5">
          <w:rPr>
            <w:highlight w:val="green"/>
            <w:lang w:val="en-US"/>
          </w:rPr>
          <w:t>a</w:t>
        </w:r>
      </w:ins>
      <w:del w:id="5" w:author="Microsoft Office User" w:date="2024-02-26T07:52:00Z">
        <w:r w:rsidRPr="00466721" w:rsidDel="00E540A5">
          <w:rPr>
            <w:highlight w:val="green"/>
            <w:lang w:val="en-US"/>
          </w:rPr>
          <w:delText>the</w:delText>
        </w:r>
      </w:del>
      <w:r w:rsidRPr="00466721">
        <w:rPr>
          <w:highlight w:val="green"/>
          <w:lang w:val="en-US"/>
        </w:rPr>
        <w:t xml:space="preserve"> VR distinguished professor grant within natural and engineering sciences 2024. As</w:t>
      </w:r>
      <w:del w:id="6" w:author="Microsoft Office User" w:date="2024-02-26T07:52:00Z">
        <w:r w:rsidRPr="00466721" w:rsidDel="00E540A5">
          <w:rPr>
            <w:highlight w:val="green"/>
            <w:lang w:val="en-US"/>
          </w:rPr>
          <w:delText xml:space="preserve"> the</w:delText>
        </w:r>
      </w:del>
      <w:r w:rsidRPr="00466721">
        <w:rPr>
          <w:highlight w:val="green"/>
          <w:lang w:val="en-US"/>
        </w:rPr>
        <w:t xml:space="preserve"> </w:t>
      </w:r>
      <w:ins w:id="7" w:author="Microsoft Office User" w:date="2024-02-26T07:52:00Z">
        <w:r w:rsidR="00E540A5">
          <w:rPr>
            <w:highlight w:val="green"/>
            <w:lang w:val="en-US"/>
          </w:rPr>
          <w:t>H</w:t>
        </w:r>
      </w:ins>
      <w:del w:id="8" w:author="Microsoft Office User" w:date="2024-02-26T07:52:00Z">
        <w:r w:rsidRPr="00466721" w:rsidDel="00E540A5">
          <w:rPr>
            <w:highlight w:val="green"/>
            <w:lang w:val="en-US"/>
          </w:rPr>
          <w:delText>h</w:delText>
        </w:r>
      </w:del>
      <w:r w:rsidRPr="00466721">
        <w:rPr>
          <w:highlight w:val="green"/>
          <w:lang w:val="en-US"/>
        </w:rPr>
        <w:t xml:space="preserve">ead of the </w:t>
      </w:r>
      <w:ins w:id="9" w:author="Microsoft Office User" w:date="2024-02-26T07:52:00Z">
        <w:r w:rsidR="00E540A5">
          <w:rPr>
            <w:highlight w:val="green"/>
            <w:lang w:val="en-US"/>
          </w:rPr>
          <w:t>D</w:t>
        </w:r>
      </w:ins>
      <w:del w:id="10" w:author="Microsoft Office User" w:date="2024-02-26T07:52:00Z">
        <w:r w:rsidR="001C38DC" w:rsidDel="00E540A5">
          <w:rPr>
            <w:highlight w:val="green"/>
            <w:lang w:val="en-US"/>
          </w:rPr>
          <w:delText>d</w:delText>
        </w:r>
      </w:del>
      <w:r w:rsidR="001C38DC">
        <w:rPr>
          <w:highlight w:val="green"/>
          <w:lang w:val="en-US"/>
        </w:rPr>
        <w:t>epartment</w:t>
      </w:r>
      <w:r w:rsidRPr="00466721">
        <w:rPr>
          <w:highlight w:val="green"/>
          <w:lang w:val="en-US"/>
        </w:rPr>
        <w:t xml:space="preserve"> of Computer Science in KTH, I </w:t>
      </w:r>
      <w:ins w:id="11" w:author="Microsoft Office User" w:date="2024-02-26T08:00:00Z">
        <w:r w:rsidR="00E540A5">
          <w:rPr>
            <w:highlight w:val="green"/>
            <w:lang w:val="en-US"/>
          </w:rPr>
          <w:t>have great confidence</w:t>
        </w:r>
      </w:ins>
      <w:del w:id="12" w:author="Microsoft Office User" w:date="2024-02-26T08:00:00Z">
        <w:r w:rsidRPr="00466721" w:rsidDel="00E540A5">
          <w:rPr>
            <w:highlight w:val="green"/>
            <w:lang w:val="en-US"/>
          </w:rPr>
          <w:delText>am confident</w:delText>
        </w:r>
      </w:del>
      <w:r w:rsidRPr="00466721">
        <w:rPr>
          <w:highlight w:val="green"/>
          <w:lang w:val="en-US"/>
        </w:rPr>
        <w:t xml:space="preserve"> in </w:t>
      </w:r>
      <w:ins w:id="13" w:author="Microsoft Office User" w:date="2024-02-26T07:53:00Z">
        <w:r w:rsidR="00E540A5">
          <w:rPr>
            <w:highlight w:val="green"/>
            <w:lang w:val="en-US"/>
          </w:rPr>
          <w:t>P</w:t>
        </w:r>
      </w:ins>
      <w:del w:id="14" w:author="Microsoft Office User" w:date="2024-02-26T07:53:00Z">
        <w:r w:rsidRPr="00466721" w:rsidDel="00E540A5">
          <w:rPr>
            <w:highlight w:val="green"/>
            <w:lang w:val="en-US"/>
          </w:rPr>
          <w:delText>p</w:delText>
        </w:r>
      </w:del>
      <w:r w:rsidRPr="00466721">
        <w:rPr>
          <w:highlight w:val="green"/>
          <w:lang w:val="en-US"/>
        </w:rPr>
        <w:t xml:space="preserve">rof. </w:t>
      </w:r>
      <w:proofErr w:type="spellStart"/>
      <w:r w:rsidRPr="00466721">
        <w:rPr>
          <w:highlight w:val="green"/>
          <w:lang w:val="en-US"/>
        </w:rPr>
        <w:t>Gionis</w:t>
      </w:r>
      <w:proofErr w:type="spellEnd"/>
      <w:r w:rsidRPr="00466721">
        <w:rPr>
          <w:highlight w:val="green"/>
          <w:lang w:val="en-US"/>
        </w:rPr>
        <w:t xml:space="preserve">' </w:t>
      </w:r>
      <w:ins w:id="15" w:author="Microsoft Office User" w:date="2024-02-26T08:01:00Z">
        <w:r w:rsidR="00232DCA">
          <w:rPr>
            <w:highlight w:val="green"/>
            <w:lang w:val="en-US"/>
          </w:rPr>
          <w:t>research expertise</w:t>
        </w:r>
      </w:ins>
      <w:del w:id="16" w:author="Microsoft Office User" w:date="2024-02-26T08:01:00Z">
        <w:r w:rsidR="00A43EA3" w:rsidRPr="00466721" w:rsidDel="00232DCA">
          <w:rPr>
            <w:highlight w:val="green"/>
            <w:lang w:val="en-US"/>
          </w:rPr>
          <w:delText>expertise</w:delText>
        </w:r>
      </w:del>
      <w:r w:rsidR="00A43EA3" w:rsidRPr="00466721">
        <w:rPr>
          <w:highlight w:val="green"/>
          <w:lang w:val="en-US"/>
        </w:rPr>
        <w:t xml:space="preserve"> and </w:t>
      </w:r>
      <w:r w:rsidRPr="00466721">
        <w:rPr>
          <w:highlight w:val="green"/>
          <w:lang w:val="en-US"/>
        </w:rPr>
        <w:t>dedication to</w:t>
      </w:r>
      <w:del w:id="17" w:author="Microsoft Office User" w:date="2024-02-26T08:02:00Z">
        <w:r w:rsidRPr="00466721" w:rsidDel="00232DCA">
          <w:rPr>
            <w:highlight w:val="green"/>
            <w:lang w:val="en-US"/>
          </w:rPr>
          <w:delText xml:space="preserve"> research</w:delText>
        </w:r>
      </w:del>
      <w:r w:rsidRPr="00466721">
        <w:rPr>
          <w:highlight w:val="green"/>
          <w:lang w:val="en-US"/>
        </w:rPr>
        <w:t xml:space="preserve"> excellence.</w:t>
      </w:r>
    </w:p>
    <w:p w14:paraId="3C1EC09E" w14:textId="65563162" w:rsidR="003D07E8" w:rsidRPr="00466721" w:rsidRDefault="00303314" w:rsidP="003D07E8">
      <w:pPr>
        <w:pStyle w:val="BodyText"/>
        <w:rPr>
          <w:highlight w:val="green"/>
          <w:lang w:val="en-US"/>
        </w:rPr>
      </w:pPr>
      <w:r w:rsidRPr="00466721">
        <w:rPr>
          <w:highlight w:val="green"/>
          <w:lang w:val="en-US"/>
        </w:rPr>
        <w:t xml:space="preserve">Prof. </w:t>
      </w:r>
      <w:proofErr w:type="spellStart"/>
      <w:r w:rsidRPr="00466721">
        <w:rPr>
          <w:highlight w:val="green"/>
          <w:lang w:val="en-US"/>
        </w:rPr>
        <w:t>Gionis</w:t>
      </w:r>
      <w:proofErr w:type="spellEnd"/>
      <w:r w:rsidRPr="00466721">
        <w:rPr>
          <w:highlight w:val="green"/>
          <w:lang w:val="en-US"/>
        </w:rPr>
        <w:t xml:space="preserve"> has extensive experience in managing large research projects through his ERC </w:t>
      </w:r>
      <w:r w:rsidR="00466721">
        <w:rPr>
          <w:highlight w:val="green"/>
          <w:lang w:val="en-US"/>
        </w:rPr>
        <w:t>A</w:t>
      </w:r>
      <w:r w:rsidRPr="00466721">
        <w:rPr>
          <w:highlight w:val="green"/>
          <w:lang w:val="en-US"/>
        </w:rPr>
        <w:t xml:space="preserve">dvanced </w:t>
      </w:r>
      <w:r w:rsidR="00466721">
        <w:rPr>
          <w:highlight w:val="green"/>
          <w:lang w:val="en-US"/>
        </w:rPr>
        <w:t>G</w:t>
      </w:r>
      <w:r w:rsidRPr="00466721">
        <w:rPr>
          <w:highlight w:val="green"/>
          <w:lang w:val="en-US"/>
        </w:rPr>
        <w:t xml:space="preserve">rant and his </w:t>
      </w:r>
      <w:ins w:id="18" w:author="Microsoft Office User" w:date="2024-02-26T07:53:00Z">
        <w:r w:rsidR="00E540A5">
          <w:rPr>
            <w:highlight w:val="green"/>
            <w:lang w:val="en-US"/>
          </w:rPr>
          <w:t xml:space="preserve">KTH </w:t>
        </w:r>
      </w:ins>
      <w:r w:rsidRPr="00466721">
        <w:rPr>
          <w:highlight w:val="green"/>
          <w:lang w:val="en-US"/>
        </w:rPr>
        <w:t xml:space="preserve">WASP chair position. </w:t>
      </w:r>
      <w:r w:rsidR="00466721">
        <w:rPr>
          <w:highlight w:val="green"/>
          <w:lang w:val="en-US"/>
        </w:rPr>
        <w:t>Supported by these projects</w:t>
      </w:r>
      <w:r w:rsidRPr="00466721">
        <w:rPr>
          <w:highlight w:val="green"/>
          <w:lang w:val="en-US"/>
        </w:rPr>
        <w:t xml:space="preserve">, he has built </w:t>
      </w:r>
      <w:r w:rsidR="00966760" w:rsidRPr="00466721">
        <w:rPr>
          <w:highlight w:val="green"/>
          <w:lang w:val="en-US"/>
        </w:rPr>
        <w:t>a highly-successful</w:t>
      </w:r>
      <w:r w:rsidRPr="00466721">
        <w:rPr>
          <w:highlight w:val="green"/>
          <w:lang w:val="en-US"/>
        </w:rPr>
        <w:t xml:space="preserve"> </w:t>
      </w:r>
      <w:r w:rsidR="00A43EA3" w:rsidRPr="00466721">
        <w:rPr>
          <w:highlight w:val="green"/>
          <w:lang w:val="en-US"/>
        </w:rPr>
        <w:t>research team</w:t>
      </w:r>
      <w:r w:rsidRPr="00466721">
        <w:rPr>
          <w:highlight w:val="green"/>
          <w:lang w:val="en-US"/>
        </w:rPr>
        <w:t xml:space="preserve"> in the area of algorithms and data analysis</w:t>
      </w:r>
      <w:r w:rsidR="00A43EA3" w:rsidRPr="00466721">
        <w:rPr>
          <w:highlight w:val="green"/>
          <w:lang w:val="en-US"/>
        </w:rPr>
        <w:t>,</w:t>
      </w:r>
      <w:r w:rsidRPr="00466721">
        <w:rPr>
          <w:highlight w:val="green"/>
          <w:lang w:val="en-US"/>
        </w:rPr>
        <w:t xml:space="preserve"> comprising of several doctoral students and postdocs. </w:t>
      </w:r>
    </w:p>
    <w:p w14:paraId="64439E67" w14:textId="73FA06FA" w:rsidR="00966760" w:rsidRPr="00466721" w:rsidRDefault="00E540A5" w:rsidP="003D07E8">
      <w:pPr>
        <w:pStyle w:val="BodyText"/>
        <w:rPr>
          <w:highlight w:val="green"/>
          <w:lang w:val="en-US"/>
        </w:rPr>
      </w:pPr>
      <w:ins w:id="19" w:author="Microsoft Office User" w:date="2024-02-26T07:53:00Z">
        <w:r>
          <w:rPr>
            <w:highlight w:val="green"/>
            <w:lang w:val="en-US"/>
          </w:rPr>
          <w:t>KTH’s</w:t>
        </w:r>
      </w:ins>
      <w:del w:id="20" w:author="Microsoft Office User" w:date="2024-02-26T07:53:00Z">
        <w:r w:rsidR="00303314" w:rsidRPr="00466721" w:rsidDel="00E540A5">
          <w:rPr>
            <w:highlight w:val="green"/>
            <w:lang w:val="en-US"/>
          </w:rPr>
          <w:delText>Our</w:delText>
        </w:r>
      </w:del>
      <w:r w:rsidR="00303314" w:rsidRPr="00466721">
        <w:rPr>
          <w:highlight w:val="green"/>
          <w:lang w:val="en-US"/>
        </w:rPr>
        <w:t xml:space="preserve"> </w:t>
      </w:r>
      <w:r w:rsidR="00966760" w:rsidRPr="00466721">
        <w:rPr>
          <w:highlight w:val="green"/>
          <w:lang w:val="en-US"/>
        </w:rPr>
        <w:t>goal</w:t>
      </w:r>
      <w:r w:rsidR="00303314" w:rsidRPr="00466721">
        <w:rPr>
          <w:highlight w:val="green"/>
          <w:lang w:val="en-US"/>
        </w:rPr>
        <w:t xml:space="preserve"> is to</w:t>
      </w:r>
      <w:r w:rsidR="00A43EA3" w:rsidRPr="00466721">
        <w:rPr>
          <w:highlight w:val="green"/>
          <w:lang w:val="en-US"/>
        </w:rPr>
        <w:t xml:space="preserve"> further</w:t>
      </w:r>
      <w:r w:rsidR="00303314" w:rsidRPr="00466721">
        <w:rPr>
          <w:highlight w:val="green"/>
          <w:lang w:val="en-US"/>
        </w:rPr>
        <w:t xml:space="preserve"> strengthen this </w:t>
      </w:r>
      <w:bookmarkStart w:id="21" w:name="_GoBack"/>
      <w:bookmarkEnd w:id="21"/>
      <w:r w:rsidR="00A43EA3" w:rsidRPr="00466721">
        <w:rPr>
          <w:highlight w:val="green"/>
          <w:lang w:val="en-US"/>
        </w:rPr>
        <w:t xml:space="preserve">research </w:t>
      </w:r>
      <w:r w:rsidR="00303314" w:rsidRPr="00466721">
        <w:rPr>
          <w:highlight w:val="green"/>
          <w:lang w:val="en-US"/>
        </w:rPr>
        <w:t xml:space="preserve">area </w:t>
      </w:r>
      <w:ins w:id="22" w:author="Microsoft Office User" w:date="2024-02-26T07:54:00Z">
        <w:r>
          <w:rPr>
            <w:highlight w:val="green"/>
            <w:lang w:val="en-US"/>
          </w:rPr>
          <w:t>and build</w:t>
        </w:r>
      </w:ins>
      <w:del w:id="23" w:author="Microsoft Office User" w:date="2024-02-26T07:54:00Z">
        <w:r w:rsidR="00303314" w:rsidRPr="00466721" w:rsidDel="00E540A5">
          <w:rPr>
            <w:highlight w:val="green"/>
            <w:lang w:val="en-US"/>
          </w:rPr>
          <w:delText>into</w:delText>
        </w:r>
      </w:del>
      <w:r w:rsidR="00303314" w:rsidRPr="00466721">
        <w:rPr>
          <w:highlight w:val="green"/>
          <w:lang w:val="en-US"/>
        </w:rPr>
        <w:t xml:space="preserve"> a</w:t>
      </w:r>
      <w:r w:rsidR="00966760" w:rsidRPr="00466721">
        <w:rPr>
          <w:highlight w:val="green"/>
          <w:lang w:val="en-US"/>
        </w:rPr>
        <w:t xml:space="preserve">n internationally renowned </w:t>
      </w:r>
      <w:r w:rsidR="00303314" w:rsidRPr="00466721">
        <w:rPr>
          <w:highlight w:val="green"/>
          <w:lang w:val="en-US"/>
        </w:rPr>
        <w:t>environment</w:t>
      </w:r>
      <w:r w:rsidR="00966760" w:rsidRPr="00466721">
        <w:rPr>
          <w:highlight w:val="green"/>
          <w:lang w:val="en-US"/>
        </w:rPr>
        <w:t>,</w:t>
      </w:r>
      <w:r w:rsidR="00303314" w:rsidRPr="00466721">
        <w:rPr>
          <w:highlight w:val="green"/>
          <w:lang w:val="en-US"/>
        </w:rPr>
        <w:t xml:space="preserve"> </w:t>
      </w:r>
      <w:r w:rsidR="00A43EA3" w:rsidRPr="00466721">
        <w:rPr>
          <w:highlight w:val="green"/>
          <w:lang w:val="en-US"/>
        </w:rPr>
        <w:t xml:space="preserve">focusing on the foundations of data science, machine learning, and artificial intelligence. </w:t>
      </w:r>
      <w:r w:rsidR="00966760" w:rsidRPr="00466721">
        <w:rPr>
          <w:highlight w:val="green"/>
          <w:lang w:val="en-US"/>
        </w:rPr>
        <w:t>Several of our existing faculty members contribute actively to this broad area. Notably, we have recently appointed a</w:t>
      </w:r>
      <w:ins w:id="24" w:author="Microsoft Office User" w:date="2024-02-26T07:54:00Z">
        <w:r>
          <w:rPr>
            <w:highlight w:val="green"/>
            <w:lang w:val="en-US"/>
          </w:rPr>
          <w:t xml:space="preserve"> </w:t>
        </w:r>
      </w:ins>
      <w:ins w:id="25" w:author="Microsoft Office User" w:date="2024-02-26T07:55:00Z">
        <w:r>
          <w:rPr>
            <w:highlight w:val="green"/>
            <w:lang w:val="en-US"/>
          </w:rPr>
          <w:t xml:space="preserve">female </w:t>
        </w:r>
      </w:ins>
      <w:del w:id="26" w:author="Microsoft Office User" w:date="2024-02-26T07:54:00Z">
        <w:r w:rsidR="00966760" w:rsidRPr="00466721" w:rsidDel="00E540A5">
          <w:rPr>
            <w:highlight w:val="green"/>
            <w:lang w:val="en-US"/>
          </w:rPr>
          <w:delText>n</w:delText>
        </w:r>
      </w:del>
      <w:r w:rsidR="00966760" w:rsidRPr="00466721">
        <w:rPr>
          <w:highlight w:val="green"/>
          <w:lang w:val="en-US"/>
        </w:rPr>
        <w:t xml:space="preserve"> assistant professor specializing in algorithms and complexity</w:t>
      </w:r>
      <w:ins w:id="27" w:author="Microsoft Office User" w:date="2024-02-26T07:55:00Z">
        <w:r>
          <w:rPr>
            <w:highlight w:val="green"/>
            <w:lang w:val="en-US"/>
          </w:rPr>
          <w:t xml:space="preserve"> (</w:t>
        </w:r>
        <w:proofErr w:type="spellStart"/>
        <w:r>
          <w:rPr>
            <w:highlight w:val="green"/>
            <w:lang w:val="en-US"/>
          </w:rPr>
          <w:t>Bercea</w:t>
        </w:r>
        <w:proofErr w:type="spellEnd"/>
        <w:r>
          <w:rPr>
            <w:highlight w:val="green"/>
            <w:lang w:val="en-US"/>
          </w:rPr>
          <w:t>)</w:t>
        </w:r>
      </w:ins>
      <w:r w:rsidR="00966760" w:rsidRPr="00466721">
        <w:rPr>
          <w:highlight w:val="green"/>
          <w:lang w:val="en-US"/>
        </w:rPr>
        <w:t xml:space="preserve">, and we are presently engaged in the recruitment of another assistant professor specializing in algorithms and data analysis. This recruitment effort is supported in part by </w:t>
      </w:r>
      <w:ins w:id="28" w:author="Microsoft Office User" w:date="2024-02-26T07:55:00Z">
        <w:r>
          <w:rPr>
            <w:highlight w:val="green"/>
            <w:lang w:val="en-US"/>
          </w:rPr>
          <w:t>P</w:t>
        </w:r>
      </w:ins>
      <w:del w:id="29" w:author="Microsoft Office User" w:date="2024-02-26T07:55:00Z">
        <w:r w:rsidR="00966760" w:rsidRPr="00466721" w:rsidDel="00E540A5">
          <w:rPr>
            <w:highlight w:val="green"/>
            <w:lang w:val="en-US"/>
          </w:rPr>
          <w:delText>p</w:delText>
        </w:r>
      </w:del>
      <w:r w:rsidR="00966760" w:rsidRPr="00466721">
        <w:rPr>
          <w:highlight w:val="green"/>
          <w:lang w:val="en-US"/>
        </w:rPr>
        <w:t xml:space="preserve">rof. </w:t>
      </w:r>
      <w:proofErr w:type="spellStart"/>
      <w:r w:rsidR="00966760" w:rsidRPr="00466721">
        <w:rPr>
          <w:highlight w:val="green"/>
          <w:lang w:val="en-US"/>
        </w:rPr>
        <w:t>Gionis</w:t>
      </w:r>
      <w:proofErr w:type="spellEnd"/>
      <w:r w:rsidR="00966760" w:rsidRPr="00466721">
        <w:rPr>
          <w:highlight w:val="green"/>
          <w:lang w:val="en-US"/>
        </w:rPr>
        <w:t xml:space="preserve">’ WASP funding package. The VR </w:t>
      </w:r>
      <w:r w:rsidR="00AB382E" w:rsidRPr="00466721">
        <w:rPr>
          <w:highlight w:val="green"/>
          <w:lang w:val="en-US"/>
        </w:rPr>
        <w:t>d</w:t>
      </w:r>
      <w:r w:rsidR="00966760" w:rsidRPr="00466721">
        <w:rPr>
          <w:highlight w:val="green"/>
          <w:lang w:val="en-US"/>
        </w:rPr>
        <w:t xml:space="preserve">istinguished </w:t>
      </w:r>
      <w:r w:rsidR="00AB382E" w:rsidRPr="00466721">
        <w:rPr>
          <w:highlight w:val="green"/>
          <w:lang w:val="en-US"/>
        </w:rPr>
        <w:t>p</w:t>
      </w:r>
      <w:r w:rsidR="00966760" w:rsidRPr="00466721">
        <w:rPr>
          <w:highlight w:val="green"/>
          <w:lang w:val="en-US"/>
        </w:rPr>
        <w:t xml:space="preserve">rofessor project </w:t>
      </w:r>
      <w:ins w:id="30" w:author="Microsoft Office User" w:date="2024-02-26T07:56:00Z">
        <w:r>
          <w:rPr>
            <w:highlight w:val="green"/>
            <w:lang w:val="en-US"/>
          </w:rPr>
          <w:t>would allow us to</w:t>
        </w:r>
      </w:ins>
      <w:del w:id="31" w:author="Microsoft Office User" w:date="2024-02-26T07:56:00Z">
        <w:r w:rsidR="00966760" w:rsidRPr="00466721" w:rsidDel="00E540A5">
          <w:rPr>
            <w:highlight w:val="green"/>
            <w:lang w:val="en-US"/>
          </w:rPr>
          <w:delText>holds significant promise in</w:delText>
        </w:r>
      </w:del>
      <w:r w:rsidR="00966760" w:rsidRPr="00466721">
        <w:rPr>
          <w:highlight w:val="green"/>
          <w:lang w:val="en-US"/>
        </w:rPr>
        <w:t xml:space="preserve"> advanc</w:t>
      </w:r>
      <w:ins w:id="32" w:author="Microsoft Office User" w:date="2024-02-26T07:56:00Z">
        <w:r>
          <w:rPr>
            <w:highlight w:val="green"/>
            <w:lang w:val="en-US"/>
          </w:rPr>
          <w:t>e these</w:t>
        </w:r>
      </w:ins>
      <w:del w:id="33" w:author="Microsoft Office User" w:date="2024-02-26T07:56:00Z">
        <w:r w:rsidR="00966760" w:rsidRPr="00466721" w:rsidDel="00E540A5">
          <w:rPr>
            <w:highlight w:val="green"/>
            <w:lang w:val="en-US"/>
          </w:rPr>
          <w:delText>ing our</w:delText>
        </w:r>
      </w:del>
      <w:r w:rsidR="00966760" w:rsidRPr="00466721">
        <w:rPr>
          <w:highlight w:val="green"/>
          <w:lang w:val="en-US"/>
        </w:rPr>
        <w:t xml:space="preserve"> objectives by offering </w:t>
      </w:r>
      <w:ins w:id="34" w:author="Microsoft Office User" w:date="2024-02-26T07:56:00Z">
        <w:r>
          <w:rPr>
            <w:highlight w:val="green"/>
            <w:lang w:val="en-US"/>
          </w:rPr>
          <w:t>internationally competitive</w:t>
        </w:r>
      </w:ins>
      <w:del w:id="35" w:author="Microsoft Office User" w:date="2024-02-26T07:56:00Z">
        <w:r w:rsidR="00966760" w:rsidRPr="00466721" w:rsidDel="00E540A5">
          <w:rPr>
            <w:highlight w:val="green"/>
            <w:lang w:val="en-US"/>
          </w:rPr>
          <w:delText>supplementary</w:delText>
        </w:r>
      </w:del>
      <w:r w:rsidR="00966760" w:rsidRPr="00466721">
        <w:rPr>
          <w:highlight w:val="green"/>
          <w:lang w:val="en-US"/>
        </w:rPr>
        <w:t xml:space="preserve"> resources </w:t>
      </w:r>
      <w:ins w:id="36" w:author="Microsoft Office User" w:date="2024-02-26T07:56:00Z">
        <w:r>
          <w:rPr>
            <w:highlight w:val="green"/>
            <w:lang w:val="en-US"/>
          </w:rPr>
          <w:t>to</w:t>
        </w:r>
      </w:ins>
      <w:del w:id="37" w:author="Microsoft Office User" w:date="2024-02-26T07:56:00Z">
        <w:r w:rsidR="00966760" w:rsidRPr="00466721" w:rsidDel="00E540A5">
          <w:rPr>
            <w:highlight w:val="green"/>
            <w:lang w:val="en-US"/>
          </w:rPr>
          <w:delText>and</w:delText>
        </w:r>
      </w:del>
      <w:r w:rsidR="00966760" w:rsidRPr="00466721">
        <w:rPr>
          <w:highlight w:val="green"/>
          <w:lang w:val="en-US"/>
        </w:rPr>
        <w:t xml:space="preserve"> attract</w:t>
      </w:r>
      <w:del w:id="38" w:author="Microsoft Office User" w:date="2024-02-26T07:57:00Z">
        <w:r w:rsidR="00966760" w:rsidRPr="00466721" w:rsidDel="00E540A5">
          <w:rPr>
            <w:highlight w:val="green"/>
            <w:lang w:val="en-US"/>
          </w:rPr>
          <w:delText>ing</w:delText>
        </w:r>
      </w:del>
      <w:r w:rsidR="00966760" w:rsidRPr="00466721">
        <w:rPr>
          <w:highlight w:val="green"/>
          <w:lang w:val="en-US"/>
        </w:rPr>
        <w:t xml:space="preserve"> exceptional talent across various academic tiers.</w:t>
      </w:r>
    </w:p>
    <w:p w14:paraId="47320430" w14:textId="3F3E86EE" w:rsidR="00AB382E" w:rsidRPr="00AB382E" w:rsidRDefault="00E540A5" w:rsidP="003D07E8">
      <w:pPr>
        <w:pStyle w:val="BodyText"/>
        <w:rPr>
          <w:lang w:val="en-US"/>
        </w:rPr>
      </w:pPr>
      <w:ins w:id="39" w:author="Microsoft Office User" w:date="2024-02-26T07:57:00Z">
        <w:r>
          <w:rPr>
            <w:highlight w:val="green"/>
            <w:lang w:val="en-US"/>
          </w:rPr>
          <w:t>The KTH CS</w:t>
        </w:r>
      </w:ins>
      <w:del w:id="40" w:author="Microsoft Office User" w:date="2024-02-26T07:57:00Z">
        <w:r w:rsidR="00AB382E" w:rsidRPr="00466721" w:rsidDel="00E540A5">
          <w:rPr>
            <w:highlight w:val="green"/>
            <w:lang w:val="en-US"/>
          </w:rPr>
          <w:delText>Our</w:delText>
        </w:r>
      </w:del>
      <w:r w:rsidR="00AB382E" w:rsidRPr="00466721">
        <w:rPr>
          <w:highlight w:val="green"/>
          <w:lang w:val="en-US"/>
        </w:rPr>
        <w:t xml:space="preserve"> department is committed to supporting </w:t>
      </w:r>
      <w:ins w:id="41" w:author="Microsoft Office User" w:date="2024-02-26T07:57:00Z">
        <w:r>
          <w:rPr>
            <w:highlight w:val="green"/>
            <w:lang w:val="en-US"/>
          </w:rPr>
          <w:t>P</w:t>
        </w:r>
      </w:ins>
      <w:del w:id="42" w:author="Microsoft Office User" w:date="2024-02-26T07:57:00Z">
        <w:r w:rsidR="00AB382E" w:rsidRPr="00466721" w:rsidDel="00E540A5">
          <w:rPr>
            <w:highlight w:val="green"/>
            <w:lang w:val="en-US"/>
          </w:rPr>
          <w:delText>p</w:delText>
        </w:r>
      </w:del>
      <w:r w:rsidR="00AB382E" w:rsidRPr="00466721">
        <w:rPr>
          <w:highlight w:val="green"/>
          <w:lang w:val="en-US"/>
        </w:rPr>
        <w:t xml:space="preserve">rof. </w:t>
      </w:r>
      <w:proofErr w:type="spellStart"/>
      <w:r w:rsidR="00AB382E" w:rsidRPr="00466721">
        <w:rPr>
          <w:highlight w:val="green"/>
          <w:lang w:val="en-US"/>
        </w:rPr>
        <w:t>Gionis</w:t>
      </w:r>
      <w:proofErr w:type="spellEnd"/>
      <w:r w:rsidR="00AB382E" w:rsidRPr="00466721">
        <w:rPr>
          <w:highlight w:val="green"/>
          <w:lang w:val="en-US"/>
        </w:rPr>
        <w:t xml:space="preserve"> throughout the duration of the VR distinguished professor research project. We</w:t>
      </w:r>
      <w:r w:rsidR="003D07E8" w:rsidRPr="00466721">
        <w:rPr>
          <w:highlight w:val="green"/>
          <w:lang w:val="en-US"/>
        </w:rPr>
        <w:t xml:space="preserve"> will provide necessary resources, including </w:t>
      </w:r>
      <w:r w:rsidR="00AB382E" w:rsidRPr="00466721">
        <w:rPr>
          <w:highlight w:val="green"/>
          <w:lang w:val="en-US"/>
        </w:rPr>
        <w:t>facilities</w:t>
      </w:r>
      <w:r w:rsidR="003D07E8" w:rsidRPr="00466721">
        <w:rPr>
          <w:highlight w:val="green"/>
          <w:lang w:val="en-US"/>
        </w:rPr>
        <w:t>, equipment, and administrative assistance</w:t>
      </w:r>
      <w:r w:rsidR="00AB382E" w:rsidRPr="00466721">
        <w:rPr>
          <w:highlight w:val="green"/>
          <w:lang w:val="en-US"/>
        </w:rPr>
        <w:t>. Furthermore, we will actively facilitate additional funding applications and foster collaborations within networks to enrich the project's outcomes. We are excited about the prospect of contributing to the establishment and build-up of an environment conducive to groundbreaking research.</w:t>
      </w:r>
    </w:p>
    <w:p w14:paraId="37518563" w14:textId="7663A89B" w:rsidR="00CC5321" w:rsidRPr="00CC5321" w:rsidRDefault="00957C48" w:rsidP="00CC5321">
      <w:pPr>
        <w:spacing w:before="120"/>
        <w:jc w:val="both"/>
        <w:rPr>
          <w:highlight w:val="yellow"/>
          <w:lang w:val="en-US"/>
        </w:rPr>
      </w:pPr>
      <w:r w:rsidRPr="00CC5321">
        <w:rPr>
          <w:highlight w:val="yellow"/>
          <w:lang w:val="en-US"/>
        </w:rPr>
        <w:t>”</w:t>
      </w:r>
      <w:r w:rsidR="00CC5321" w:rsidRPr="00CC5321">
        <w:rPr>
          <w:highlight w:val="yellow"/>
          <w:lang w:val="en-US"/>
        </w:rPr>
        <w:t xml:space="preserve"> The document may cover no more than 2 A4 pages, and must include a description of</w:t>
      </w:r>
    </w:p>
    <w:p w14:paraId="4D76E933" w14:textId="11B0DE96" w:rsidR="00CC5321" w:rsidRPr="00CC5321" w:rsidRDefault="00CC5321" w:rsidP="00CC5321">
      <w:pPr>
        <w:spacing w:before="120"/>
        <w:jc w:val="both"/>
        <w:rPr>
          <w:highlight w:val="yellow"/>
          <w:lang w:val="en-US"/>
        </w:rPr>
      </w:pPr>
      <w:r w:rsidRPr="00CC5321">
        <w:rPr>
          <w:highlight w:val="yellow"/>
          <w:lang w:val="en-US"/>
        </w:rPr>
        <w:t>- how the HEI intends to support and contribute to the establishment and build-up of the research environment</w:t>
      </w:r>
    </w:p>
    <w:p w14:paraId="65DD393E" w14:textId="35CDC624" w:rsidR="00CC5321" w:rsidRPr="00CC5321" w:rsidRDefault="00CC5321" w:rsidP="00CC5321">
      <w:pPr>
        <w:spacing w:before="120"/>
        <w:jc w:val="both"/>
        <w:rPr>
          <w:highlight w:val="yellow"/>
          <w:lang w:val="en-US"/>
        </w:rPr>
      </w:pPr>
      <w:r w:rsidRPr="00CC5321">
        <w:rPr>
          <w:highlight w:val="yellow"/>
          <w:lang w:val="en-US"/>
        </w:rPr>
        <w:t>- how the HEI intends to manage the research environment in the short and long term.</w:t>
      </w:r>
    </w:p>
    <w:p w14:paraId="15047FC1" w14:textId="7D0B7952" w:rsidR="00CC5321" w:rsidRPr="00CC5321" w:rsidRDefault="00CC5321" w:rsidP="00CC5321">
      <w:pPr>
        <w:spacing w:before="120"/>
        <w:jc w:val="both"/>
        <w:rPr>
          <w:highlight w:val="yellow"/>
          <w:lang w:val="en-US"/>
        </w:rPr>
      </w:pPr>
      <w:r w:rsidRPr="00CC5321">
        <w:rPr>
          <w:highlight w:val="yellow"/>
          <w:lang w:val="en-US"/>
        </w:rPr>
        <w:t>Please note that we are not asking for a letter of recommendation. The HEI’s undertakings in relation to the resource requirements that follow from the research environment described shall be clearly shown, as shall the HEI’s plans for the development of, and support for, the research environment after the end of the grant period.</w:t>
      </w:r>
    </w:p>
    <w:p w14:paraId="18C1AB9B" w14:textId="77777777" w:rsidR="00D17CE6" w:rsidRDefault="00CC5321" w:rsidP="00B021B1">
      <w:pPr>
        <w:spacing w:before="120"/>
        <w:jc w:val="both"/>
        <w:rPr>
          <w:lang w:val="en-US"/>
        </w:rPr>
      </w:pPr>
      <w:r w:rsidRPr="00CC5321">
        <w:rPr>
          <w:highlight w:val="yellow"/>
          <w:lang w:val="en-US"/>
        </w:rPr>
        <w:t xml:space="preserve">By signing the application in Prisma, the administrating </w:t>
      </w:r>
      <w:proofErr w:type="spellStart"/>
      <w:r w:rsidRPr="00CC5321">
        <w:rPr>
          <w:highlight w:val="yellow"/>
          <w:lang w:val="en-US"/>
        </w:rPr>
        <w:t>organisation</w:t>
      </w:r>
      <w:proofErr w:type="spellEnd"/>
      <w:r w:rsidRPr="00CC5321">
        <w:rPr>
          <w:highlight w:val="yellow"/>
          <w:lang w:val="en-US"/>
        </w:rPr>
        <w:t xml:space="preserve"> confirms these undertaking</w:t>
      </w:r>
      <w:r w:rsidR="002C7CA8">
        <w:rPr>
          <w:highlight w:val="yellow"/>
          <w:lang w:val="en-US"/>
        </w:rPr>
        <w:t>s</w:t>
      </w:r>
      <w:r w:rsidR="00957C48" w:rsidRPr="00CC5321">
        <w:rPr>
          <w:highlight w:val="yellow"/>
          <w:lang w:val="en-US"/>
        </w:rPr>
        <w:t>.”</w:t>
      </w:r>
    </w:p>
    <w:p w14:paraId="2BBACC3C" w14:textId="77777777" w:rsidR="003D07E8" w:rsidRDefault="003D07E8" w:rsidP="003D07E8">
      <w:pPr>
        <w:pStyle w:val="BodyText"/>
        <w:rPr>
          <w:lang w:val="en-US" w:eastAsia="sv-SE"/>
        </w:rPr>
      </w:pPr>
    </w:p>
    <w:p w14:paraId="6CB46CDA" w14:textId="571069E1" w:rsidR="00957C48" w:rsidRPr="00CC5321" w:rsidRDefault="003D07E8" w:rsidP="003D07E8">
      <w:pPr>
        <w:pStyle w:val="BodyText"/>
        <w:rPr>
          <w:lang w:val="en-US"/>
        </w:rPr>
      </w:pPr>
      <w:r w:rsidRPr="00021B5B">
        <w:rPr>
          <w:lang w:val="en-US" w:eastAsia="sv-SE"/>
        </w:rPr>
        <w:lastRenderedPageBreak/>
        <w:t xml:space="preserve">KTH is Sweden’s largest technical university with strong research in many areas and has always demonstrated strong leadership in pushing technologies forward for the benefit of mankind. KTH strives to maintain its strong and vital role in the future of Swedish and European research, education, and its impact on society at large. </w:t>
      </w:r>
      <w:r w:rsidRPr="00A5726D">
        <w:rPr>
          <w:lang w:val="en-US"/>
        </w:rPr>
        <w:t>This requires a strong foundation of competence and knowledge that is based on excellence in engineering and the sciences.</w:t>
      </w:r>
      <w:r w:rsidRPr="009A39FA">
        <w:rPr>
          <w:lang w:val="en-US"/>
        </w:rPr>
        <w:t xml:space="preserve"> </w:t>
      </w:r>
    </w:p>
    <w:p w14:paraId="60C0E72C" w14:textId="69D9B899" w:rsidR="00021B5B" w:rsidRPr="006660F6" w:rsidRDefault="00021B5B" w:rsidP="00560EA2">
      <w:pPr>
        <w:pStyle w:val="BodyText"/>
        <w:rPr>
          <w:rStyle w:val="hps"/>
          <w:lang w:val="en-US"/>
        </w:rPr>
      </w:pPr>
      <w:r w:rsidRPr="00D17CE6">
        <w:rPr>
          <w:rStyle w:val="hps"/>
          <w:lang w:val="en-US"/>
        </w:rPr>
        <w:t xml:space="preserve">KTH supports the application </w:t>
      </w:r>
      <w:r w:rsidR="00957C48" w:rsidRPr="00D17CE6">
        <w:rPr>
          <w:rStyle w:val="hps"/>
          <w:lang w:val="en-US"/>
        </w:rPr>
        <w:t>within</w:t>
      </w:r>
      <w:r w:rsidR="009A39FA" w:rsidRPr="00D17CE6">
        <w:rPr>
          <w:rStyle w:val="hps"/>
          <w:lang w:val="en-US"/>
        </w:rPr>
        <w:t xml:space="preserve"> </w:t>
      </w:r>
      <w:r w:rsidR="00957C48" w:rsidRPr="00D17CE6">
        <w:rPr>
          <w:rStyle w:val="hps"/>
          <w:lang w:val="en-US"/>
        </w:rPr>
        <w:t xml:space="preserve">the </w:t>
      </w:r>
      <w:r w:rsidR="00086327" w:rsidRPr="00D17CE6">
        <w:rPr>
          <w:rFonts w:eastAsia="Times New Roman"/>
          <w:lang w:val="en-GB" w:eastAsia="sv-SE"/>
        </w:rPr>
        <w:t xml:space="preserve">distinguished professor grant </w:t>
      </w:r>
      <w:r w:rsidRPr="00D17CE6">
        <w:rPr>
          <w:rStyle w:val="hps"/>
          <w:lang w:val="en-US"/>
        </w:rPr>
        <w:t xml:space="preserve">to VR by </w:t>
      </w:r>
      <w:ins w:id="43" w:author="Microsoft Office User" w:date="2024-02-26T07:58:00Z">
        <w:r w:rsidR="00E540A5">
          <w:rPr>
            <w:rStyle w:val="hps"/>
            <w:lang w:val="en-US"/>
          </w:rPr>
          <w:t xml:space="preserve">Prof. </w:t>
        </w:r>
      </w:ins>
      <w:r w:rsidR="00D17CE6" w:rsidRPr="00D17CE6">
        <w:rPr>
          <w:rStyle w:val="hps"/>
          <w:lang w:val="en-US"/>
        </w:rPr>
        <w:t xml:space="preserve">Aristides </w:t>
      </w:r>
      <w:proofErr w:type="spellStart"/>
      <w:r w:rsidR="00D17CE6" w:rsidRPr="00D17CE6">
        <w:rPr>
          <w:rStyle w:val="hps"/>
          <w:lang w:val="en-US"/>
        </w:rPr>
        <w:t>Gionis</w:t>
      </w:r>
      <w:proofErr w:type="spellEnd"/>
      <w:r w:rsidRPr="00D17CE6">
        <w:rPr>
          <w:rStyle w:val="hps"/>
          <w:lang w:val="en-US"/>
        </w:rPr>
        <w:t>, and ensures that he will have all the local support needed in order to realize his vision described in the proposal.</w:t>
      </w:r>
      <w:r w:rsidRPr="006660F6">
        <w:rPr>
          <w:rStyle w:val="hps"/>
          <w:lang w:val="en-US"/>
        </w:rPr>
        <w:t xml:space="preserve"> </w:t>
      </w:r>
    </w:p>
    <w:p w14:paraId="6371661D" w14:textId="77777777" w:rsidR="00560EA2" w:rsidRPr="006660F6" w:rsidRDefault="00560EA2" w:rsidP="00B021B1">
      <w:pPr>
        <w:spacing w:before="120"/>
        <w:jc w:val="both"/>
        <w:rPr>
          <w:lang w:val="en-US"/>
        </w:rPr>
      </w:pPr>
    </w:p>
    <w:p w14:paraId="10674C4A" w14:textId="77777777" w:rsidR="00B021B1" w:rsidRPr="006660F6" w:rsidRDefault="00B021B1" w:rsidP="00B021B1">
      <w:pPr>
        <w:spacing w:before="120"/>
        <w:jc w:val="both"/>
        <w:rPr>
          <w:color w:val="000000"/>
          <w:lang w:val="en-US"/>
        </w:rPr>
      </w:pPr>
      <w:r w:rsidRPr="006660F6">
        <w:rPr>
          <w:lang w:val="en-US"/>
        </w:rPr>
        <w:t>Yours sincerely,</w:t>
      </w:r>
    </w:p>
    <w:p w14:paraId="567E5881" w14:textId="7E83F673" w:rsidR="00CC5321" w:rsidRDefault="00CC5321" w:rsidP="00CC5321">
      <w:pPr>
        <w:pStyle w:val="BodyText"/>
        <w:rPr>
          <w:lang w:val="en-US"/>
        </w:rPr>
      </w:pPr>
      <w:r>
        <w:rPr>
          <w:rFonts w:asciiTheme="majorHAnsi" w:hAnsiTheme="majorHAnsi"/>
          <w:b/>
          <w:lang w:val="en-US"/>
        </w:rPr>
        <w:br/>
      </w:r>
    </w:p>
    <w:p w14:paraId="473BCADE" w14:textId="77777777" w:rsidR="00D17CE6" w:rsidRPr="00CC5321" w:rsidRDefault="00D17CE6" w:rsidP="00CC5321">
      <w:pPr>
        <w:pStyle w:val="BodyText"/>
        <w:rPr>
          <w:lang w:val="en-US"/>
        </w:rPr>
      </w:pPr>
    </w:p>
    <w:p w14:paraId="6E024DB6" w14:textId="71FD183D" w:rsidR="006F6349" w:rsidRPr="006660F6" w:rsidRDefault="00D17CE6" w:rsidP="00EC75A1">
      <w:pPr>
        <w:pStyle w:val="BodyText"/>
        <w:rPr>
          <w:lang w:val="en-US"/>
        </w:rPr>
      </w:pPr>
      <w:r>
        <w:rPr>
          <w:lang w:val="en-US"/>
        </w:rPr>
        <w:t xml:space="preserve">Karl </w:t>
      </w:r>
      <w:proofErr w:type="spellStart"/>
      <w:r>
        <w:rPr>
          <w:lang w:val="en-US"/>
        </w:rPr>
        <w:t>Meinke</w:t>
      </w:r>
      <w:proofErr w:type="spellEnd"/>
      <w:r>
        <w:rPr>
          <w:lang w:val="en-US"/>
        </w:rPr>
        <w:t xml:space="preserve">, </w:t>
      </w:r>
      <w:ins w:id="44" w:author="Microsoft Office User" w:date="2024-02-26T07:52:00Z">
        <w:r w:rsidR="00E540A5">
          <w:rPr>
            <w:lang w:val="en-US"/>
          </w:rPr>
          <w:t>P</w:t>
        </w:r>
      </w:ins>
      <w:del w:id="45" w:author="Microsoft Office User" w:date="2024-02-26T07:52:00Z">
        <w:r w:rsidR="00E540A5" w:rsidDel="00E540A5">
          <w:rPr>
            <w:lang w:val="en-US"/>
          </w:rPr>
          <w:delText>P</w:delText>
        </w:r>
      </w:del>
      <w:r>
        <w:rPr>
          <w:lang w:val="en-US"/>
        </w:rPr>
        <w:t>rofessor</w:t>
      </w:r>
      <w:r w:rsidR="00CC5321">
        <w:rPr>
          <w:lang w:val="en-US"/>
        </w:rPr>
        <w:br/>
      </w:r>
      <w:r w:rsidR="00301D9A">
        <w:rPr>
          <w:lang w:val="en-US"/>
        </w:rPr>
        <w:t xml:space="preserve">Head of </w:t>
      </w:r>
      <w:r>
        <w:rPr>
          <w:lang w:val="en-US"/>
        </w:rPr>
        <w:t xml:space="preserve">the </w:t>
      </w:r>
      <w:ins w:id="46" w:author="Microsoft Office User" w:date="2024-02-26T07:59:00Z">
        <w:r w:rsidR="00E540A5">
          <w:rPr>
            <w:lang w:val="en-US"/>
          </w:rPr>
          <w:t>D</w:t>
        </w:r>
      </w:ins>
      <w:del w:id="47" w:author="Microsoft Office User" w:date="2024-02-26T07:59:00Z">
        <w:r w:rsidR="001C38DC" w:rsidDel="00E540A5">
          <w:rPr>
            <w:lang w:val="en-US"/>
          </w:rPr>
          <w:delText>d</w:delText>
        </w:r>
      </w:del>
      <w:r w:rsidR="001C38DC">
        <w:rPr>
          <w:lang w:val="en-US"/>
        </w:rPr>
        <w:t>epartment</w:t>
      </w:r>
      <w:r>
        <w:rPr>
          <w:lang w:val="en-US"/>
        </w:rPr>
        <w:t xml:space="preserve"> of Computer Science</w:t>
      </w:r>
      <w:r w:rsidR="002C14C0" w:rsidRPr="006660F6">
        <w:rPr>
          <w:lang w:val="en-US"/>
        </w:rPr>
        <w:t xml:space="preserve">, </w:t>
      </w:r>
      <w:ins w:id="48" w:author="Microsoft Office User" w:date="2024-02-26T07:59:00Z">
        <w:r w:rsidR="00E540A5">
          <w:rPr>
            <w:lang w:val="en-US"/>
          </w:rPr>
          <w:t xml:space="preserve">School of Electrical Engineering and Computer Science, </w:t>
        </w:r>
      </w:ins>
      <w:r w:rsidR="002C14C0" w:rsidRPr="006660F6">
        <w:rPr>
          <w:lang w:val="en-US"/>
        </w:rPr>
        <w:t>KTH</w:t>
      </w:r>
    </w:p>
    <w:sectPr w:rsidR="006F6349" w:rsidRPr="006660F6" w:rsidSect="00FA3746">
      <w:headerReference w:type="default" r:id="rId10"/>
      <w:footerReference w:type="default" r:id="rId11"/>
      <w:headerReference w:type="first" r:id="rId12"/>
      <w:footerReference w:type="first" r:id="rId13"/>
      <w:pgSz w:w="11906" w:h="16838" w:code="9"/>
      <w:pgMar w:top="2381" w:right="1304" w:bottom="1474" w:left="1474" w:header="652"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ktoria Halltell" w:date="2019-02-11T10:23:00Z" w:initials="VH">
    <w:p w14:paraId="25C15B74" w14:textId="32353150" w:rsidR="003C506A" w:rsidRPr="003C506A" w:rsidRDefault="003C506A">
      <w:pPr>
        <w:pStyle w:val="CommentText"/>
        <w:rPr>
          <w:lang w:val="en-US"/>
        </w:rPr>
      </w:pPr>
      <w:r>
        <w:rPr>
          <w:rStyle w:val="CommentReference"/>
        </w:rPr>
        <w:annotationRef/>
      </w:r>
      <w:r w:rsidRPr="003C506A">
        <w:rPr>
          <w:lang w:val="en-US"/>
        </w:rPr>
        <w:t>This document should not exceed 2 A4</w:t>
      </w:r>
      <w:r>
        <w:rPr>
          <w:lang w:val="en-US"/>
        </w:rPr>
        <w:t xml:space="preserve"> pages. It sho</w:t>
      </w:r>
      <w:r w:rsidR="00301D9A">
        <w:rPr>
          <w:lang w:val="en-US"/>
        </w:rPr>
        <w:t>uld be signed by the head of department</w:t>
      </w:r>
      <w:r>
        <w:rPr>
          <w:lang w:val="en-US"/>
        </w:rPr>
        <w:t xml:space="preserve"> and saved as a pdf, max 4 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C15B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15B74" w16cid:durableId="09F1E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D72F9" w14:textId="77777777" w:rsidR="0089044B" w:rsidRDefault="0089044B" w:rsidP="00AB37AC">
      <w:r>
        <w:separator/>
      </w:r>
    </w:p>
  </w:endnote>
  <w:endnote w:type="continuationSeparator" w:id="0">
    <w:p w14:paraId="6F0FFD79" w14:textId="77777777" w:rsidR="0089044B" w:rsidRDefault="0089044B"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94"/>
      <w:gridCol w:w="1134"/>
    </w:tblGrid>
    <w:tr w:rsidR="006A7494" w14:paraId="659EAB09" w14:textId="77777777" w:rsidTr="007A0DF9">
      <w:tc>
        <w:tcPr>
          <w:tcW w:w="7994" w:type="dxa"/>
        </w:tcPr>
        <w:p w14:paraId="162A416E" w14:textId="77777777" w:rsidR="006A7494" w:rsidRDefault="006A7494" w:rsidP="007A0DF9">
          <w:pPr>
            <w:pStyle w:val="Footer"/>
          </w:pPr>
        </w:p>
      </w:tc>
      <w:tc>
        <w:tcPr>
          <w:tcW w:w="1134" w:type="dxa"/>
          <w:vAlign w:val="bottom"/>
        </w:tcPr>
        <w:p w14:paraId="6E1CE589" w14:textId="77777777" w:rsidR="006A7494" w:rsidRPr="009E4316" w:rsidRDefault="006A7494" w:rsidP="007A0DF9">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560EA2">
            <w:rPr>
              <w:rStyle w:val="PageNumber"/>
              <w:noProof/>
            </w:rPr>
            <w:t>2</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560EA2">
            <w:rPr>
              <w:rStyle w:val="PageNumber"/>
              <w:noProof/>
            </w:rPr>
            <w:t>2</w:t>
          </w:r>
          <w:r w:rsidRPr="009E4316">
            <w:rPr>
              <w:rStyle w:val="PageNumber"/>
            </w:rPr>
            <w:fldChar w:fldCharType="end"/>
          </w:r>
          <w:r w:rsidRPr="009E4316">
            <w:rPr>
              <w:rStyle w:val="PageNumber"/>
            </w:rPr>
            <w:t>)</w:t>
          </w:r>
        </w:p>
      </w:tc>
    </w:tr>
  </w:tbl>
  <w:p w14:paraId="13145243" w14:textId="77777777" w:rsidR="006A7494" w:rsidRPr="00DB69BA" w:rsidRDefault="006A7494" w:rsidP="006A7494">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94"/>
      <w:gridCol w:w="1134"/>
    </w:tblGrid>
    <w:tr w:rsidR="006A7494" w14:paraId="4F20641F" w14:textId="77777777" w:rsidTr="007A0DF9">
      <w:tc>
        <w:tcPr>
          <w:tcW w:w="7994" w:type="dxa"/>
        </w:tcPr>
        <w:p w14:paraId="341E3B20" w14:textId="77777777" w:rsidR="006A7494" w:rsidRDefault="006A7494" w:rsidP="007A0DF9">
          <w:pPr>
            <w:pStyle w:val="Footer"/>
          </w:pPr>
        </w:p>
      </w:tc>
      <w:tc>
        <w:tcPr>
          <w:tcW w:w="1134" w:type="dxa"/>
          <w:vAlign w:val="bottom"/>
        </w:tcPr>
        <w:p w14:paraId="06CF05DB" w14:textId="49C054CE" w:rsidR="006A7494" w:rsidRPr="009E4316" w:rsidRDefault="006A7494" w:rsidP="007A0DF9">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3A0A3A">
            <w:rPr>
              <w:rStyle w:val="PageNumber"/>
              <w:noProof/>
            </w:rPr>
            <w:t>1</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3A0A3A">
            <w:rPr>
              <w:rStyle w:val="PageNumber"/>
              <w:noProof/>
            </w:rPr>
            <w:t>1</w:t>
          </w:r>
          <w:r w:rsidRPr="009E4316">
            <w:rPr>
              <w:rStyle w:val="PageNumber"/>
            </w:rPr>
            <w:fldChar w:fldCharType="end"/>
          </w:r>
          <w:r w:rsidRPr="009E4316">
            <w:rPr>
              <w:rStyle w:val="PageNumber"/>
            </w:rPr>
            <w:t>)</w:t>
          </w:r>
        </w:p>
      </w:tc>
    </w:tr>
  </w:tbl>
  <w:p w14:paraId="28ADD0A1" w14:textId="77777777" w:rsidR="006A7494" w:rsidRPr="00DB69BA" w:rsidRDefault="006A7494" w:rsidP="006A7494">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AED3" w14:textId="77777777" w:rsidR="0089044B" w:rsidRDefault="0089044B" w:rsidP="00AB37AC">
      <w:r>
        <w:separator/>
      </w:r>
    </w:p>
  </w:footnote>
  <w:footnote w:type="continuationSeparator" w:id="0">
    <w:p w14:paraId="60D042B4" w14:textId="77777777" w:rsidR="0089044B" w:rsidRDefault="0089044B"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40"/>
      <w:gridCol w:w="226"/>
      <w:gridCol w:w="1962"/>
      <w:gridCol w:w="226"/>
      <w:gridCol w:w="1962"/>
    </w:tblGrid>
    <w:tr w:rsidR="006A7494" w14:paraId="488398E6" w14:textId="77777777" w:rsidTr="00916344">
      <w:trPr>
        <w:trHeight w:val="238"/>
      </w:trPr>
      <w:tc>
        <w:tcPr>
          <w:tcW w:w="4740" w:type="dxa"/>
        </w:tcPr>
        <w:p w14:paraId="63CF7A40" w14:textId="77777777" w:rsidR="006A7494" w:rsidRPr="00271F0E" w:rsidRDefault="006A7494" w:rsidP="007A0DF9">
          <w:pPr>
            <w:pStyle w:val="HeaderBold"/>
          </w:pPr>
        </w:p>
      </w:tc>
      <w:tc>
        <w:tcPr>
          <w:tcW w:w="226" w:type="dxa"/>
        </w:tcPr>
        <w:p w14:paraId="2991CA49" w14:textId="77777777" w:rsidR="006A7494" w:rsidRPr="00271F0E" w:rsidRDefault="006A7494" w:rsidP="007A0DF9">
          <w:pPr>
            <w:pStyle w:val="HeaderBold"/>
          </w:pPr>
        </w:p>
      </w:tc>
      <w:tc>
        <w:tcPr>
          <w:tcW w:w="1962" w:type="dxa"/>
        </w:tcPr>
        <w:p w14:paraId="590A0E9C" w14:textId="77777777" w:rsidR="006A7494" w:rsidRPr="00271F0E" w:rsidRDefault="006A7494" w:rsidP="007A0DF9">
          <w:pPr>
            <w:pStyle w:val="HeaderBold"/>
          </w:pPr>
        </w:p>
      </w:tc>
      <w:tc>
        <w:tcPr>
          <w:tcW w:w="226" w:type="dxa"/>
        </w:tcPr>
        <w:p w14:paraId="71DF6A6F" w14:textId="77777777" w:rsidR="006A7494" w:rsidRPr="00271F0E" w:rsidRDefault="006A7494" w:rsidP="007A0DF9">
          <w:pPr>
            <w:pStyle w:val="HeaderBold"/>
          </w:pPr>
        </w:p>
      </w:tc>
      <w:tc>
        <w:tcPr>
          <w:tcW w:w="1962" w:type="dxa"/>
        </w:tcPr>
        <w:p w14:paraId="23031684" w14:textId="77777777" w:rsidR="006A7494" w:rsidRPr="00271F0E" w:rsidRDefault="006A7494" w:rsidP="007A0DF9">
          <w:pPr>
            <w:pStyle w:val="HeaderBold"/>
          </w:pPr>
        </w:p>
      </w:tc>
    </w:tr>
    <w:tr w:rsidR="006A7494" w14:paraId="44F8BC3B" w14:textId="77777777" w:rsidTr="007A0DF9">
      <w:tc>
        <w:tcPr>
          <w:tcW w:w="4740" w:type="dxa"/>
        </w:tcPr>
        <w:p w14:paraId="7B8D8C50" w14:textId="77777777" w:rsidR="006A7494" w:rsidRPr="00D6309B" w:rsidRDefault="006A7494" w:rsidP="007A0DF9">
          <w:pPr>
            <w:pStyle w:val="Header"/>
          </w:pPr>
        </w:p>
      </w:tc>
      <w:tc>
        <w:tcPr>
          <w:tcW w:w="226" w:type="dxa"/>
        </w:tcPr>
        <w:p w14:paraId="004CD453" w14:textId="77777777" w:rsidR="006A7494" w:rsidRPr="00D6309B" w:rsidRDefault="006A7494" w:rsidP="007A0DF9">
          <w:pPr>
            <w:pStyle w:val="Header"/>
          </w:pPr>
        </w:p>
      </w:tc>
      <w:tc>
        <w:tcPr>
          <w:tcW w:w="1962" w:type="dxa"/>
        </w:tcPr>
        <w:p w14:paraId="1E7A1FFD" w14:textId="77777777" w:rsidR="006A7494" w:rsidRPr="00D6309B" w:rsidRDefault="006A7494" w:rsidP="007A0DF9">
          <w:pPr>
            <w:pStyle w:val="Header"/>
          </w:pPr>
        </w:p>
      </w:tc>
      <w:tc>
        <w:tcPr>
          <w:tcW w:w="226" w:type="dxa"/>
        </w:tcPr>
        <w:p w14:paraId="4E29EA5A" w14:textId="77777777" w:rsidR="006A7494" w:rsidRPr="00D6309B" w:rsidRDefault="006A7494" w:rsidP="007A0DF9">
          <w:pPr>
            <w:pStyle w:val="Header"/>
          </w:pPr>
        </w:p>
      </w:tc>
      <w:tc>
        <w:tcPr>
          <w:tcW w:w="1962" w:type="dxa"/>
        </w:tcPr>
        <w:p w14:paraId="391064D3" w14:textId="77777777" w:rsidR="006A7494" w:rsidRPr="00D6309B" w:rsidRDefault="006A7494" w:rsidP="007A0DF9">
          <w:pPr>
            <w:pStyle w:val="Header"/>
          </w:pPr>
        </w:p>
      </w:tc>
    </w:tr>
    <w:tr w:rsidR="006A7494" w14:paraId="3A785F88" w14:textId="77777777" w:rsidTr="00916344">
      <w:trPr>
        <w:trHeight w:val="238"/>
      </w:trPr>
      <w:tc>
        <w:tcPr>
          <w:tcW w:w="9116" w:type="dxa"/>
          <w:gridSpan w:val="5"/>
        </w:tcPr>
        <w:p w14:paraId="155A0B83" w14:textId="77777777" w:rsidR="006A7494" w:rsidRPr="006A7494" w:rsidRDefault="006A7494" w:rsidP="006A7494">
          <w:pPr>
            <w:pStyle w:val="HeaderBold"/>
          </w:pPr>
        </w:p>
      </w:tc>
    </w:tr>
    <w:tr w:rsidR="006A7494" w14:paraId="0A23647F" w14:textId="77777777" w:rsidTr="007A0DF9">
      <w:tc>
        <w:tcPr>
          <w:tcW w:w="9116" w:type="dxa"/>
          <w:gridSpan w:val="5"/>
        </w:tcPr>
        <w:p w14:paraId="36F5AE10" w14:textId="77777777" w:rsidR="006A7494" w:rsidRPr="006A7494" w:rsidRDefault="006A7494" w:rsidP="006A7494">
          <w:pPr>
            <w:pStyle w:val="Header"/>
          </w:pPr>
        </w:p>
      </w:tc>
    </w:tr>
  </w:tbl>
  <w:p w14:paraId="0AD316F6" w14:textId="77777777" w:rsidR="006A7494" w:rsidRPr="00D6309B" w:rsidRDefault="006A7494" w:rsidP="006A7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53"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21"/>
      <w:gridCol w:w="1956"/>
      <w:gridCol w:w="226"/>
      <w:gridCol w:w="1962"/>
      <w:gridCol w:w="226"/>
      <w:gridCol w:w="1962"/>
    </w:tblGrid>
    <w:tr w:rsidR="006A7494" w14:paraId="40D4623D" w14:textId="77777777" w:rsidTr="003F35E7">
      <w:trPr>
        <w:trHeight w:val="238"/>
      </w:trPr>
      <w:tc>
        <w:tcPr>
          <w:tcW w:w="3521" w:type="dxa"/>
          <w:vMerge w:val="restart"/>
        </w:tcPr>
        <w:p w14:paraId="7CD884A3" w14:textId="0920C081" w:rsidR="006A7494" w:rsidRDefault="003A0A3A" w:rsidP="007A0DF9">
          <w:pPr>
            <w:pStyle w:val="Header"/>
            <w:spacing w:before="60"/>
            <w:rPr>
              <w:b/>
            </w:rPr>
          </w:pPr>
          <w:r>
            <w:rPr>
              <w:noProof/>
              <w:lang w:eastAsia="sv-SE"/>
            </w:rPr>
            <w:drawing>
              <wp:anchor distT="0" distB="0" distL="114300" distR="114300" simplePos="0" relativeHeight="251659264" behindDoc="0" locked="0" layoutInCell="1" allowOverlap="1" wp14:anchorId="4885D168" wp14:editId="50BF53A1">
                <wp:simplePos x="0" y="0"/>
                <wp:positionH relativeFrom="column">
                  <wp:posOffset>-635</wp:posOffset>
                </wp:positionH>
                <wp:positionV relativeFrom="page">
                  <wp:posOffset>2540</wp:posOffset>
                </wp:positionV>
                <wp:extent cx="961292" cy="1075732"/>
                <wp:effectExtent l="0" t="0" r="0" b="0"/>
                <wp:wrapNone/>
                <wp:docPr id="5" name="Bildobjekt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9921" cy="1096579"/>
                        </a:xfrm>
                        <a:prstGeom prst="rect">
                          <a:avLst/>
                        </a:prstGeom>
                      </pic:spPr>
                    </pic:pic>
                  </a:graphicData>
                </a:graphic>
                <wp14:sizeRelH relativeFrom="page">
                  <wp14:pctWidth>0</wp14:pctWidth>
                </wp14:sizeRelH>
                <wp14:sizeRelV relativeFrom="page">
                  <wp14:pctHeight>0</wp14:pctHeight>
                </wp14:sizeRelV>
              </wp:anchor>
            </w:drawing>
          </w:r>
        </w:p>
      </w:tc>
      <w:tc>
        <w:tcPr>
          <w:tcW w:w="1956" w:type="dxa"/>
        </w:tcPr>
        <w:p w14:paraId="1965568E" w14:textId="77777777" w:rsidR="006A7494" w:rsidRPr="006A7494" w:rsidRDefault="006A7494" w:rsidP="006A7494">
          <w:pPr>
            <w:pStyle w:val="HeaderBold"/>
          </w:pPr>
        </w:p>
      </w:tc>
      <w:tc>
        <w:tcPr>
          <w:tcW w:w="226" w:type="dxa"/>
        </w:tcPr>
        <w:p w14:paraId="5FB64A72" w14:textId="77777777" w:rsidR="006A7494" w:rsidRPr="006A7494" w:rsidRDefault="006A7494" w:rsidP="006A7494">
          <w:pPr>
            <w:pStyle w:val="HeaderBold"/>
          </w:pPr>
        </w:p>
      </w:tc>
      <w:tc>
        <w:tcPr>
          <w:tcW w:w="1962" w:type="dxa"/>
        </w:tcPr>
        <w:p w14:paraId="6F52CE7A" w14:textId="77777777" w:rsidR="006A7494" w:rsidRPr="006A7494" w:rsidRDefault="006A7494" w:rsidP="006A7494">
          <w:pPr>
            <w:pStyle w:val="HeaderBold"/>
          </w:pPr>
        </w:p>
      </w:tc>
      <w:tc>
        <w:tcPr>
          <w:tcW w:w="226" w:type="dxa"/>
        </w:tcPr>
        <w:p w14:paraId="56C82112" w14:textId="77777777" w:rsidR="006A7494" w:rsidRPr="006A7494" w:rsidRDefault="006A7494" w:rsidP="006A7494">
          <w:pPr>
            <w:pStyle w:val="HeaderBold"/>
          </w:pPr>
        </w:p>
      </w:tc>
      <w:tc>
        <w:tcPr>
          <w:tcW w:w="1962" w:type="dxa"/>
        </w:tcPr>
        <w:p w14:paraId="56A98807" w14:textId="4CFC769F" w:rsidR="006A7494" w:rsidRPr="006A7494" w:rsidRDefault="00B94BF7" w:rsidP="006A7494">
          <w:pPr>
            <w:pStyle w:val="HeaderBold"/>
          </w:pPr>
          <w:r>
            <w:t xml:space="preserve">Stockholm </w:t>
          </w:r>
          <w:r w:rsidR="003A0A3A">
            <w:rPr>
              <w:highlight w:val="yellow"/>
            </w:rPr>
            <w:t>2024</w:t>
          </w:r>
          <w:r w:rsidRPr="00B94BF7">
            <w:rPr>
              <w:highlight w:val="yellow"/>
            </w:rPr>
            <w:t>-xx-xx</w:t>
          </w:r>
        </w:p>
      </w:tc>
    </w:tr>
    <w:tr w:rsidR="006A7494" w14:paraId="45C4F112" w14:textId="77777777" w:rsidTr="007A0DF9">
      <w:tc>
        <w:tcPr>
          <w:tcW w:w="3521" w:type="dxa"/>
          <w:vMerge/>
        </w:tcPr>
        <w:p w14:paraId="2EC99501" w14:textId="77777777" w:rsidR="006A7494" w:rsidRDefault="006A7494" w:rsidP="007A0DF9">
          <w:pPr>
            <w:pStyle w:val="Header"/>
            <w:rPr>
              <w:b/>
            </w:rPr>
          </w:pPr>
        </w:p>
      </w:tc>
      <w:tc>
        <w:tcPr>
          <w:tcW w:w="1956" w:type="dxa"/>
        </w:tcPr>
        <w:p w14:paraId="06660ED9" w14:textId="77777777" w:rsidR="006A7494" w:rsidRPr="006A7494" w:rsidRDefault="006A7494" w:rsidP="006A7494">
          <w:pPr>
            <w:pStyle w:val="Header"/>
          </w:pPr>
        </w:p>
      </w:tc>
      <w:tc>
        <w:tcPr>
          <w:tcW w:w="226" w:type="dxa"/>
        </w:tcPr>
        <w:p w14:paraId="14545940" w14:textId="77777777" w:rsidR="006A7494" w:rsidRPr="006A7494" w:rsidRDefault="006A7494" w:rsidP="006A7494">
          <w:pPr>
            <w:pStyle w:val="Header"/>
          </w:pPr>
        </w:p>
      </w:tc>
      <w:tc>
        <w:tcPr>
          <w:tcW w:w="1962" w:type="dxa"/>
        </w:tcPr>
        <w:p w14:paraId="02F0AB7E" w14:textId="77777777" w:rsidR="006A7494" w:rsidRPr="006A7494" w:rsidRDefault="006A7494" w:rsidP="006A7494">
          <w:pPr>
            <w:pStyle w:val="Header"/>
          </w:pPr>
        </w:p>
      </w:tc>
      <w:tc>
        <w:tcPr>
          <w:tcW w:w="226" w:type="dxa"/>
        </w:tcPr>
        <w:p w14:paraId="65EFBFF0" w14:textId="77777777" w:rsidR="006A7494" w:rsidRPr="006A7494" w:rsidRDefault="006A7494" w:rsidP="006A7494">
          <w:pPr>
            <w:pStyle w:val="Header"/>
          </w:pPr>
        </w:p>
      </w:tc>
      <w:tc>
        <w:tcPr>
          <w:tcW w:w="1962" w:type="dxa"/>
        </w:tcPr>
        <w:p w14:paraId="39A338C0" w14:textId="77777777" w:rsidR="006A7494" w:rsidRPr="006A7494" w:rsidRDefault="006A7494" w:rsidP="006A7494">
          <w:pPr>
            <w:pStyle w:val="Header"/>
          </w:pPr>
        </w:p>
      </w:tc>
    </w:tr>
    <w:tr w:rsidR="006A7494" w14:paraId="53AF315A" w14:textId="77777777" w:rsidTr="003F35E7">
      <w:trPr>
        <w:trHeight w:val="238"/>
      </w:trPr>
      <w:tc>
        <w:tcPr>
          <w:tcW w:w="3521" w:type="dxa"/>
          <w:vMerge/>
        </w:tcPr>
        <w:p w14:paraId="2F6118C8" w14:textId="77777777" w:rsidR="006A7494" w:rsidRDefault="006A7494" w:rsidP="007A0DF9">
          <w:pPr>
            <w:pStyle w:val="Header"/>
            <w:rPr>
              <w:b/>
            </w:rPr>
          </w:pPr>
        </w:p>
      </w:tc>
      <w:tc>
        <w:tcPr>
          <w:tcW w:w="1956" w:type="dxa"/>
        </w:tcPr>
        <w:p w14:paraId="3B0070F2" w14:textId="77777777" w:rsidR="006A7494" w:rsidRPr="006A7494" w:rsidRDefault="006A7494" w:rsidP="006A7494">
          <w:pPr>
            <w:pStyle w:val="HeaderBold"/>
          </w:pPr>
        </w:p>
      </w:tc>
      <w:tc>
        <w:tcPr>
          <w:tcW w:w="226" w:type="dxa"/>
        </w:tcPr>
        <w:p w14:paraId="1AF9C7E9" w14:textId="77777777" w:rsidR="006A7494" w:rsidRPr="006A7494" w:rsidRDefault="006A7494" w:rsidP="006A7494">
          <w:pPr>
            <w:pStyle w:val="HeaderBold"/>
          </w:pPr>
        </w:p>
      </w:tc>
      <w:tc>
        <w:tcPr>
          <w:tcW w:w="1962" w:type="dxa"/>
        </w:tcPr>
        <w:p w14:paraId="7B7700DF" w14:textId="77777777" w:rsidR="006A7494" w:rsidRPr="006A7494" w:rsidRDefault="006A7494" w:rsidP="006A7494">
          <w:pPr>
            <w:pStyle w:val="HeaderBold"/>
          </w:pPr>
        </w:p>
      </w:tc>
      <w:tc>
        <w:tcPr>
          <w:tcW w:w="226" w:type="dxa"/>
        </w:tcPr>
        <w:p w14:paraId="1F6952F1" w14:textId="77777777" w:rsidR="006A7494" w:rsidRPr="006A7494" w:rsidRDefault="006A7494" w:rsidP="006A7494">
          <w:pPr>
            <w:pStyle w:val="HeaderBold"/>
          </w:pPr>
        </w:p>
      </w:tc>
      <w:tc>
        <w:tcPr>
          <w:tcW w:w="1962" w:type="dxa"/>
        </w:tcPr>
        <w:p w14:paraId="269F98A1" w14:textId="77777777" w:rsidR="006A7494" w:rsidRPr="006A7494" w:rsidRDefault="006A7494" w:rsidP="006A7494">
          <w:pPr>
            <w:pStyle w:val="HeaderBold"/>
          </w:pPr>
        </w:p>
      </w:tc>
    </w:tr>
    <w:tr w:rsidR="006A7494" w14:paraId="0A8FA08D" w14:textId="77777777" w:rsidTr="007A0DF9">
      <w:tc>
        <w:tcPr>
          <w:tcW w:w="3521" w:type="dxa"/>
          <w:vMerge/>
        </w:tcPr>
        <w:p w14:paraId="030533DF" w14:textId="77777777" w:rsidR="006A7494" w:rsidRDefault="006A7494" w:rsidP="007A0DF9">
          <w:pPr>
            <w:pStyle w:val="Header"/>
            <w:rPr>
              <w:b/>
            </w:rPr>
          </w:pPr>
        </w:p>
      </w:tc>
      <w:tc>
        <w:tcPr>
          <w:tcW w:w="1956" w:type="dxa"/>
        </w:tcPr>
        <w:p w14:paraId="79A3B43F" w14:textId="77777777" w:rsidR="006A7494" w:rsidRPr="006A7494" w:rsidRDefault="006A7494" w:rsidP="006A7494">
          <w:pPr>
            <w:pStyle w:val="Header"/>
          </w:pPr>
        </w:p>
      </w:tc>
      <w:tc>
        <w:tcPr>
          <w:tcW w:w="226" w:type="dxa"/>
        </w:tcPr>
        <w:p w14:paraId="1846C49C" w14:textId="77777777" w:rsidR="006A7494" w:rsidRPr="006A7494" w:rsidRDefault="006A7494" w:rsidP="006A7494">
          <w:pPr>
            <w:pStyle w:val="Header"/>
          </w:pPr>
        </w:p>
      </w:tc>
      <w:tc>
        <w:tcPr>
          <w:tcW w:w="1962" w:type="dxa"/>
        </w:tcPr>
        <w:p w14:paraId="6DF1587B" w14:textId="77777777" w:rsidR="006A7494" w:rsidRPr="006A7494" w:rsidRDefault="006A7494" w:rsidP="006A7494">
          <w:pPr>
            <w:pStyle w:val="Header"/>
          </w:pPr>
        </w:p>
      </w:tc>
      <w:tc>
        <w:tcPr>
          <w:tcW w:w="226" w:type="dxa"/>
        </w:tcPr>
        <w:p w14:paraId="5EDC4F48" w14:textId="77777777" w:rsidR="006A7494" w:rsidRPr="006A7494" w:rsidRDefault="006A7494" w:rsidP="006A7494">
          <w:pPr>
            <w:pStyle w:val="Header"/>
          </w:pPr>
        </w:p>
      </w:tc>
      <w:tc>
        <w:tcPr>
          <w:tcW w:w="1962" w:type="dxa"/>
        </w:tcPr>
        <w:p w14:paraId="44DA6CE0" w14:textId="2800337E" w:rsidR="006A7494" w:rsidRPr="006A7494" w:rsidRDefault="006A7494" w:rsidP="006A7494">
          <w:pPr>
            <w:pStyle w:val="Header"/>
          </w:pPr>
        </w:p>
      </w:tc>
    </w:tr>
    <w:tr w:rsidR="006A7494" w14:paraId="5E5FBFC3" w14:textId="77777777" w:rsidTr="003F35E7">
      <w:trPr>
        <w:trHeight w:val="238"/>
      </w:trPr>
      <w:tc>
        <w:tcPr>
          <w:tcW w:w="3521" w:type="dxa"/>
          <w:vMerge/>
        </w:tcPr>
        <w:p w14:paraId="430EE62A" w14:textId="77777777" w:rsidR="006A7494" w:rsidRDefault="006A7494" w:rsidP="007A0DF9">
          <w:pPr>
            <w:pStyle w:val="Header"/>
            <w:rPr>
              <w:b/>
            </w:rPr>
          </w:pPr>
        </w:p>
      </w:tc>
      <w:tc>
        <w:tcPr>
          <w:tcW w:w="1956" w:type="dxa"/>
        </w:tcPr>
        <w:p w14:paraId="2DA0A1CA" w14:textId="77777777" w:rsidR="006A7494" w:rsidRPr="006A7494" w:rsidRDefault="006A7494" w:rsidP="006A7494">
          <w:pPr>
            <w:pStyle w:val="HeaderBold"/>
          </w:pPr>
        </w:p>
      </w:tc>
      <w:tc>
        <w:tcPr>
          <w:tcW w:w="226" w:type="dxa"/>
        </w:tcPr>
        <w:p w14:paraId="066B95A2" w14:textId="77777777" w:rsidR="006A7494" w:rsidRPr="006A7494" w:rsidRDefault="006A7494" w:rsidP="006A7494">
          <w:pPr>
            <w:pStyle w:val="HeaderBold"/>
          </w:pPr>
        </w:p>
      </w:tc>
      <w:tc>
        <w:tcPr>
          <w:tcW w:w="1962" w:type="dxa"/>
        </w:tcPr>
        <w:p w14:paraId="685813C2" w14:textId="77777777" w:rsidR="006A7494" w:rsidRPr="006A7494" w:rsidRDefault="006A7494" w:rsidP="006A7494">
          <w:pPr>
            <w:pStyle w:val="HeaderBold"/>
          </w:pPr>
        </w:p>
      </w:tc>
      <w:tc>
        <w:tcPr>
          <w:tcW w:w="226" w:type="dxa"/>
        </w:tcPr>
        <w:p w14:paraId="15FAE441" w14:textId="77777777" w:rsidR="006A7494" w:rsidRPr="006A7494" w:rsidRDefault="006A7494" w:rsidP="006A7494">
          <w:pPr>
            <w:pStyle w:val="HeaderBold"/>
          </w:pPr>
        </w:p>
      </w:tc>
      <w:tc>
        <w:tcPr>
          <w:tcW w:w="1962" w:type="dxa"/>
        </w:tcPr>
        <w:p w14:paraId="55133EDE" w14:textId="77777777" w:rsidR="006A7494" w:rsidRPr="006A7494" w:rsidRDefault="006A7494" w:rsidP="006A7494">
          <w:pPr>
            <w:pStyle w:val="HeaderBold"/>
          </w:pPr>
        </w:p>
      </w:tc>
    </w:tr>
    <w:tr w:rsidR="006A7494" w14:paraId="49FDA9F6" w14:textId="77777777" w:rsidTr="007A0DF9">
      <w:tc>
        <w:tcPr>
          <w:tcW w:w="3521" w:type="dxa"/>
          <w:vMerge/>
        </w:tcPr>
        <w:p w14:paraId="1A4C7203" w14:textId="77777777" w:rsidR="006A7494" w:rsidRDefault="006A7494" w:rsidP="007A0DF9">
          <w:pPr>
            <w:pStyle w:val="Header"/>
            <w:rPr>
              <w:b/>
            </w:rPr>
          </w:pPr>
        </w:p>
      </w:tc>
      <w:tc>
        <w:tcPr>
          <w:tcW w:w="1956" w:type="dxa"/>
        </w:tcPr>
        <w:p w14:paraId="01BE8C39" w14:textId="77777777" w:rsidR="006A7494" w:rsidRPr="006A7494" w:rsidRDefault="006A7494" w:rsidP="006A7494">
          <w:pPr>
            <w:pStyle w:val="Header"/>
          </w:pPr>
        </w:p>
      </w:tc>
      <w:tc>
        <w:tcPr>
          <w:tcW w:w="226" w:type="dxa"/>
        </w:tcPr>
        <w:p w14:paraId="061623DA" w14:textId="77777777" w:rsidR="006A7494" w:rsidRPr="006A7494" w:rsidRDefault="006A7494" w:rsidP="006A7494">
          <w:pPr>
            <w:pStyle w:val="Header"/>
          </w:pPr>
        </w:p>
      </w:tc>
      <w:tc>
        <w:tcPr>
          <w:tcW w:w="1962" w:type="dxa"/>
        </w:tcPr>
        <w:p w14:paraId="1A6A1E11" w14:textId="77777777" w:rsidR="006A7494" w:rsidRPr="006A7494" w:rsidRDefault="006A7494" w:rsidP="006A7494">
          <w:pPr>
            <w:pStyle w:val="Header"/>
          </w:pPr>
        </w:p>
      </w:tc>
      <w:tc>
        <w:tcPr>
          <w:tcW w:w="226" w:type="dxa"/>
        </w:tcPr>
        <w:p w14:paraId="741041AA" w14:textId="77777777" w:rsidR="006A7494" w:rsidRPr="006A7494" w:rsidRDefault="006A7494" w:rsidP="006A7494">
          <w:pPr>
            <w:pStyle w:val="Header"/>
          </w:pPr>
        </w:p>
      </w:tc>
      <w:tc>
        <w:tcPr>
          <w:tcW w:w="1962" w:type="dxa"/>
        </w:tcPr>
        <w:p w14:paraId="2EB3FD00" w14:textId="77777777" w:rsidR="006A7494" w:rsidRPr="006A7494" w:rsidRDefault="006A7494" w:rsidP="006A7494">
          <w:pPr>
            <w:pStyle w:val="Header"/>
          </w:pPr>
        </w:p>
      </w:tc>
    </w:tr>
    <w:tr w:rsidR="006A7494" w14:paraId="2B568956" w14:textId="77777777" w:rsidTr="003F35E7">
      <w:trPr>
        <w:trHeight w:val="238"/>
      </w:trPr>
      <w:tc>
        <w:tcPr>
          <w:tcW w:w="3521" w:type="dxa"/>
          <w:vMerge/>
        </w:tcPr>
        <w:p w14:paraId="236E2EB7" w14:textId="77777777" w:rsidR="006A7494" w:rsidRDefault="006A7494" w:rsidP="007A0DF9">
          <w:pPr>
            <w:pStyle w:val="Header"/>
            <w:rPr>
              <w:b/>
            </w:rPr>
          </w:pPr>
        </w:p>
      </w:tc>
      <w:tc>
        <w:tcPr>
          <w:tcW w:w="1956" w:type="dxa"/>
        </w:tcPr>
        <w:p w14:paraId="5502EEFB" w14:textId="77777777" w:rsidR="006A7494" w:rsidRPr="006A7494" w:rsidRDefault="006A7494" w:rsidP="006A7494">
          <w:pPr>
            <w:pStyle w:val="HeaderBold"/>
          </w:pPr>
        </w:p>
      </w:tc>
      <w:tc>
        <w:tcPr>
          <w:tcW w:w="226" w:type="dxa"/>
        </w:tcPr>
        <w:p w14:paraId="6C96FE7A" w14:textId="77777777" w:rsidR="006A7494" w:rsidRPr="006A7494" w:rsidRDefault="006A7494" w:rsidP="006A7494">
          <w:pPr>
            <w:pStyle w:val="HeaderBold"/>
          </w:pPr>
        </w:p>
      </w:tc>
      <w:tc>
        <w:tcPr>
          <w:tcW w:w="1962" w:type="dxa"/>
        </w:tcPr>
        <w:p w14:paraId="77AD92B7" w14:textId="77777777" w:rsidR="006A7494" w:rsidRPr="006A7494" w:rsidRDefault="006A7494" w:rsidP="006A7494">
          <w:pPr>
            <w:pStyle w:val="HeaderBold"/>
          </w:pPr>
        </w:p>
      </w:tc>
      <w:tc>
        <w:tcPr>
          <w:tcW w:w="226" w:type="dxa"/>
        </w:tcPr>
        <w:p w14:paraId="58E2752F" w14:textId="77777777" w:rsidR="006A7494" w:rsidRPr="006A7494" w:rsidRDefault="006A7494" w:rsidP="006A7494">
          <w:pPr>
            <w:pStyle w:val="HeaderBold"/>
          </w:pPr>
        </w:p>
      </w:tc>
      <w:tc>
        <w:tcPr>
          <w:tcW w:w="1962" w:type="dxa"/>
        </w:tcPr>
        <w:p w14:paraId="02B66BE9" w14:textId="77777777" w:rsidR="006A7494" w:rsidRPr="006A7494" w:rsidRDefault="006A7494" w:rsidP="006A7494">
          <w:pPr>
            <w:pStyle w:val="HeaderBold"/>
          </w:pPr>
        </w:p>
      </w:tc>
    </w:tr>
    <w:tr w:rsidR="006A7494" w14:paraId="2B08C296" w14:textId="77777777" w:rsidTr="007A0DF9">
      <w:tc>
        <w:tcPr>
          <w:tcW w:w="3521" w:type="dxa"/>
          <w:vMerge/>
        </w:tcPr>
        <w:p w14:paraId="31DF6ADB" w14:textId="77777777" w:rsidR="006A7494" w:rsidRDefault="006A7494" w:rsidP="007A0DF9">
          <w:pPr>
            <w:pStyle w:val="Header"/>
            <w:rPr>
              <w:b/>
            </w:rPr>
          </w:pPr>
        </w:p>
      </w:tc>
      <w:tc>
        <w:tcPr>
          <w:tcW w:w="1956" w:type="dxa"/>
        </w:tcPr>
        <w:p w14:paraId="63133065" w14:textId="77777777" w:rsidR="006A7494" w:rsidRPr="006A7494" w:rsidRDefault="006A7494" w:rsidP="006A7494">
          <w:pPr>
            <w:pStyle w:val="Header"/>
          </w:pPr>
        </w:p>
      </w:tc>
      <w:tc>
        <w:tcPr>
          <w:tcW w:w="226" w:type="dxa"/>
        </w:tcPr>
        <w:p w14:paraId="72346E8D" w14:textId="77777777" w:rsidR="006A7494" w:rsidRPr="006A7494" w:rsidRDefault="006A7494" w:rsidP="006A7494">
          <w:pPr>
            <w:pStyle w:val="Header"/>
          </w:pPr>
        </w:p>
      </w:tc>
      <w:tc>
        <w:tcPr>
          <w:tcW w:w="1962" w:type="dxa"/>
        </w:tcPr>
        <w:p w14:paraId="60820B96" w14:textId="77777777" w:rsidR="006A7494" w:rsidRPr="006A7494" w:rsidRDefault="006A7494" w:rsidP="006A7494">
          <w:pPr>
            <w:pStyle w:val="Header"/>
          </w:pPr>
        </w:p>
      </w:tc>
      <w:tc>
        <w:tcPr>
          <w:tcW w:w="226" w:type="dxa"/>
        </w:tcPr>
        <w:p w14:paraId="780356C6" w14:textId="77777777" w:rsidR="006A7494" w:rsidRPr="006A7494" w:rsidRDefault="006A7494" w:rsidP="006A7494">
          <w:pPr>
            <w:pStyle w:val="Header"/>
          </w:pPr>
        </w:p>
      </w:tc>
      <w:tc>
        <w:tcPr>
          <w:tcW w:w="1962" w:type="dxa"/>
        </w:tcPr>
        <w:p w14:paraId="3324EF9A" w14:textId="77777777" w:rsidR="006A7494" w:rsidRPr="006A7494" w:rsidRDefault="006A7494" w:rsidP="006A7494">
          <w:pPr>
            <w:pStyle w:val="Header"/>
          </w:pPr>
        </w:p>
      </w:tc>
    </w:tr>
  </w:tbl>
  <w:p w14:paraId="0A1DAD97" w14:textId="77777777" w:rsidR="00A011CC" w:rsidRDefault="00A011CC" w:rsidP="00A011CC">
    <w:pPr>
      <w:pStyle w:val="Header"/>
    </w:pPr>
  </w:p>
  <w:p w14:paraId="2F993D11" w14:textId="77777777" w:rsidR="00A011CC" w:rsidRDefault="00A011CC" w:rsidP="00A011CC">
    <w:pPr>
      <w:pStyle w:val="Header"/>
    </w:pPr>
  </w:p>
  <w:p w14:paraId="24C88C65" w14:textId="77777777" w:rsidR="00A011CC" w:rsidRDefault="00A011CC" w:rsidP="00A011CC">
    <w:pPr>
      <w:pStyle w:val="Header"/>
    </w:pPr>
  </w:p>
  <w:p w14:paraId="3CBEC2A7" w14:textId="77777777" w:rsidR="00A011CC" w:rsidRDefault="00A011CC" w:rsidP="00A011CC">
    <w:pPr>
      <w:pStyle w:val="Header"/>
    </w:pPr>
  </w:p>
  <w:p w14:paraId="7D3E50D6" w14:textId="77777777" w:rsidR="00A011CC" w:rsidRPr="00B75534" w:rsidRDefault="00A011CC" w:rsidP="00A0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10A25BDF"/>
    <w:multiLevelType w:val="hybridMultilevel"/>
    <w:tmpl w:val="622C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5733"/>
    <w:multiLevelType w:val="multilevel"/>
    <w:tmpl w:val="1CC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8"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7171C9"/>
    <w:multiLevelType w:val="multilevel"/>
    <w:tmpl w:val="F41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85A57"/>
    <w:multiLevelType w:val="multilevel"/>
    <w:tmpl w:val="F61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15:restartNumberingAfterBreak="0">
    <w:nsid w:val="7EB544AD"/>
    <w:multiLevelType w:val="multilevel"/>
    <w:tmpl w:val="EAA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9"/>
  </w:num>
  <w:num w:numId="5">
    <w:abstractNumId w:val="3"/>
  </w:num>
  <w:num w:numId="6">
    <w:abstractNumId w:val="2"/>
  </w:num>
  <w:num w:numId="7">
    <w:abstractNumId w:val="4"/>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8"/>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2"/>
  </w:num>
  <w:num w:numId="14">
    <w:abstractNumId w:val="11"/>
  </w:num>
  <w:num w:numId="15">
    <w:abstractNumId w:val="6"/>
  </w:num>
  <w:num w:numId="16">
    <w:abstractNumId w:val="14"/>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ktoria Halltell">
    <w15:presenceInfo w15:providerId="AD" w15:userId="S-1-5-21-1948194976-2510558922-1916008050-86372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removeDateAndTime/>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CA"/>
    <w:rsid w:val="00004F04"/>
    <w:rsid w:val="00021B5B"/>
    <w:rsid w:val="00037A26"/>
    <w:rsid w:val="00086327"/>
    <w:rsid w:val="000B4D37"/>
    <w:rsid w:val="000F0D78"/>
    <w:rsid w:val="00122435"/>
    <w:rsid w:val="001621F9"/>
    <w:rsid w:val="0018642A"/>
    <w:rsid w:val="001B3ECE"/>
    <w:rsid w:val="001C38DC"/>
    <w:rsid w:val="001F3547"/>
    <w:rsid w:val="002179BC"/>
    <w:rsid w:val="00232DCA"/>
    <w:rsid w:val="002749BA"/>
    <w:rsid w:val="002A115A"/>
    <w:rsid w:val="002A58E9"/>
    <w:rsid w:val="002C14C0"/>
    <w:rsid w:val="002C7CA8"/>
    <w:rsid w:val="002D6D01"/>
    <w:rsid w:val="002E47D4"/>
    <w:rsid w:val="002F3CFA"/>
    <w:rsid w:val="00301D9A"/>
    <w:rsid w:val="00303314"/>
    <w:rsid w:val="00310604"/>
    <w:rsid w:val="00326A21"/>
    <w:rsid w:val="00354E81"/>
    <w:rsid w:val="00383258"/>
    <w:rsid w:val="003A0A3A"/>
    <w:rsid w:val="003A221F"/>
    <w:rsid w:val="003B55F6"/>
    <w:rsid w:val="003C506A"/>
    <w:rsid w:val="003C5C7A"/>
    <w:rsid w:val="003D07E8"/>
    <w:rsid w:val="003D3B11"/>
    <w:rsid w:val="003D5E50"/>
    <w:rsid w:val="003F0FAA"/>
    <w:rsid w:val="003F35E7"/>
    <w:rsid w:val="00407B2E"/>
    <w:rsid w:val="0043609F"/>
    <w:rsid w:val="004641FB"/>
    <w:rsid w:val="00466721"/>
    <w:rsid w:val="00467FB6"/>
    <w:rsid w:val="00484AB4"/>
    <w:rsid w:val="004A3440"/>
    <w:rsid w:val="00516DE4"/>
    <w:rsid w:val="00523FF5"/>
    <w:rsid w:val="00543E72"/>
    <w:rsid w:val="00547786"/>
    <w:rsid w:val="00547E65"/>
    <w:rsid w:val="00560EA2"/>
    <w:rsid w:val="0057553D"/>
    <w:rsid w:val="005758D0"/>
    <w:rsid w:val="005F14D7"/>
    <w:rsid w:val="00611DEC"/>
    <w:rsid w:val="0061780D"/>
    <w:rsid w:val="00647471"/>
    <w:rsid w:val="006574CC"/>
    <w:rsid w:val="006660F6"/>
    <w:rsid w:val="00692949"/>
    <w:rsid w:val="006A7494"/>
    <w:rsid w:val="006C3154"/>
    <w:rsid w:val="006F00D6"/>
    <w:rsid w:val="006F6349"/>
    <w:rsid w:val="00730430"/>
    <w:rsid w:val="00755272"/>
    <w:rsid w:val="007835A7"/>
    <w:rsid w:val="00792464"/>
    <w:rsid w:val="007B03F4"/>
    <w:rsid w:val="007F3C19"/>
    <w:rsid w:val="007F67AA"/>
    <w:rsid w:val="00822E73"/>
    <w:rsid w:val="00825507"/>
    <w:rsid w:val="008408F1"/>
    <w:rsid w:val="00856A95"/>
    <w:rsid w:val="00863257"/>
    <w:rsid w:val="00873303"/>
    <w:rsid w:val="008815CA"/>
    <w:rsid w:val="008822FA"/>
    <w:rsid w:val="0089044B"/>
    <w:rsid w:val="008E4593"/>
    <w:rsid w:val="008F479A"/>
    <w:rsid w:val="00916344"/>
    <w:rsid w:val="00922FFA"/>
    <w:rsid w:val="009361E7"/>
    <w:rsid w:val="00944663"/>
    <w:rsid w:val="00957C48"/>
    <w:rsid w:val="0096544C"/>
    <w:rsid w:val="00966760"/>
    <w:rsid w:val="00981197"/>
    <w:rsid w:val="009A3428"/>
    <w:rsid w:val="009A39FA"/>
    <w:rsid w:val="009A59C3"/>
    <w:rsid w:val="00A011CC"/>
    <w:rsid w:val="00A37248"/>
    <w:rsid w:val="00A43EA3"/>
    <w:rsid w:val="00A506FD"/>
    <w:rsid w:val="00A57208"/>
    <w:rsid w:val="00A77340"/>
    <w:rsid w:val="00A833EA"/>
    <w:rsid w:val="00AA3946"/>
    <w:rsid w:val="00AB37AC"/>
    <w:rsid w:val="00AB382E"/>
    <w:rsid w:val="00AB5492"/>
    <w:rsid w:val="00AB5D2D"/>
    <w:rsid w:val="00AC6CCA"/>
    <w:rsid w:val="00AE299D"/>
    <w:rsid w:val="00AF0371"/>
    <w:rsid w:val="00B021B1"/>
    <w:rsid w:val="00B02309"/>
    <w:rsid w:val="00B411DA"/>
    <w:rsid w:val="00B5121A"/>
    <w:rsid w:val="00B90528"/>
    <w:rsid w:val="00B94BF7"/>
    <w:rsid w:val="00BC64D7"/>
    <w:rsid w:val="00BD10EE"/>
    <w:rsid w:val="00C06690"/>
    <w:rsid w:val="00C46B7C"/>
    <w:rsid w:val="00C65034"/>
    <w:rsid w:val="00C87FA2"/>
    <w:rsid w:val="00CC5321"/>
    <w:rsid w:val="00CF6D2E"/>
    <w:rsid w:val="00D17CE6"/>
    <w:rsid w:val="00D2245B"/>
    <w:rsid w:val="00DD5729"/>
    <w:rsid w:val="00E179F1"/>
    <w:rsid w:val="00E540A5"/>
    <w:rsid w:val="00E61ED9"/>
    <w:rsid w:val="00EB07F4"/>
    <w:rsid w:val="00EB1D22"/>
    <w:rsid w:val="00EC75A1"/>
    <w:rsid w:val="00EF1D64"/>
    <w:rsid w:val="00EF3C5E"/>
    <w:rsid w:val="00F57388"/>
    <w:rsid w:val="00F91257"/>
    <w:rsid w:val="00F94E56"/>
    <w:rsid w:val="00FA2711"/>
    <w:rsid w:val="00FA3746"/>
    <w:rsid w:val="00FC5FBC"/>
    <w:rsid w:val="00FE3A70"/>
    <w:rsid w:val="00FF1783"/>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AD873"/>
  <w15:docId w15:val="{F58F0477-7588-48A5-AE65-9AE6178E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5">
    <w:lsdException w:name="Normal" w:uiPriority="0"/>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61ED9"/>
  </w:style>
  <w:style w:type="paragraph" w:styleId="Heading1">
    <w:name w:val="heading 1"/>
    <w:aliases w:val="KTH Rubrik 1"/>
    <w:basedOn w:val="Normal"/>
    <w:next w:val="BodyText"/>
    <w:link w:val="Heading1Char"/>
    <w:uiPriority w:val="3"/>
    <w:qFormat/>
    <w:rsid w:val="003C5C7A"/>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3C5C7A"/>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3C5C7A"/>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3C5C7A"/>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qFormat/>
    <w:rsid w:val="003C5C7A"/>
    <w:pPr>
      <w:spacing w:after="240" w:line="260" w:lineRule="atLeast"/>
    </w:pPr>
  </w:style>
  <w:style w:type="character" w:customStyle="1" w:styleId="BodyTextChar">
    <w:name w:val="Body Text Char"/>
    <w:aliases w:val="KTH Brödtext Char"/>
    <w:basedOn w:val="DefaultParagraphFont"/>
    <w:link w:val="BodyText"/>
    <w:rsid w:val="00E61ED9"/>
  </w:style>
  <w:style w:type="paragraph" w:styleId="BodyText2">
    <w:name w:val="Body Text 2"/>
    <w:aliases w:val="KTH Brödtext 2"/>
    <w:basedOn w:val="BodyText"/>
    <w:link w:val="BodyText2Char"/>
    <w:uiPriority w:val="4"/>
    <w:rsid w:val="003C5C7A"/>
    <w:pPr>
      <w:ind w:firstLine="357"/>
    </w:pPr>
  </w:style>
  <w:style w:type="character" w:customStyle="1" w:styleId="BodyText2Char">
    <w:name w:val="Body Text 2 Char"/>
    <w:aliases w:val="KTH Brödtext 2 Char"/>
    <w:basedOn w:val="DefaultParagraphFont"/>
    <w:link w:val="BodyText2"/>
    <w:uiPriority w:val="4"/>
    <w:rsid w:val="00E61ED9"/>
  </w:style>
  <w:style w:type="character" w:customStyle="1" w:styleId="Heading1Char">
    <w:name w:val="Heading 1 Char"/>
    <w:aliases w:val="KTH Rubrik 1 Char"/>
    <w:basedOn w:val="DefaultParagraphFont"/>
    <w:link w:val="Heading1"/>
    <w:uiPriority w:val="3"/>
    <w:rsid w:val="003C5C7A"/>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3C5C7A"/>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3C5C7A"/>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3C5C7A"/>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semiHidden/>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semiHidden/>
    <w:rsid w:val="003F0FAA"/>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3F35E7"/>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semiHidden/>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semiHidden/>
    <w:rsid w:val="003F0FA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3C5C7A"/>
    <w:pPr>
      <w:numPr>
        <w:numId w:val="11"/>
      </w:numPr>
      <w:ind w:left="431" w:hanging="431"/>
    </w:pPr>
  </w:style>
  <w:style w:type="paragraph" w:customStyle="1" w:styleId="KTHnRubrik2">
    <w:name w:val="KTH nRubrik 2"/>
    <w:basedOn w:val="Heading2"/>
    <w:next w:val="BodyText"/>
    <w:uiPriority w:val="6"/>
    <w:qFormat/>
    <w:rsid w:val="003C5C7A"/>
    <w:pPr>
      <w:numPr>
        <w:ilvl w:val="1"/>
        <w:numId w:val="11"/>
      </w:numPr>
      <w:ind w:left="578" w:hanging="578"/>
    </w:pPr>
  </w:style>
  <w:style w:type="paragraph" w:customStyle="1" w:styleId="KTHnRubrik3">
    <w:name w:val="KTH nRubrik 3"/>
    <w:basedOn w:val="Heading3"/>
    <w:next w:val="BodyText"/>
    <w:uiPriority w:val="6"/>
    <w:qFormat/>
    <w:rsid w:val="003C5C7A"/>
    <w:pPr>
      <w:numPr>
        <w:ilvl w:val="2"/>
        <w:numId w:val="11"/>
      </w:numPr>
    </w:pPr>
  </w:style>
  <w:style w:type="paragraph" w:customStyle="1" w:styleId="KTHnRubrik4">
    <w:name w:val="KTH nRubrik 4"/>
    <w:basedOn w:val="Heading4"/>
    <w:next w:val="BodyText"/>
    <w:uiPriority w:val="6"/>
    <w:qFormat/>
    <w:rsid w:val="003C5C7A"/>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semiHidden/>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semiHidden/>
    <w:rsid w:val="001F3547"/>
    <w:pPr>
      <w:spacing w:after="100"/>
    </w:pPr>
  </w:style>
  <w:style w:type="paragraph" w:styleId="TOC2">
    <w:name w:val="toc 2"/>
    <w:basedOn w:val="Normal"/>
    <w:next w:val="Normal"/>
    <w:uiPriority w:val="39"/>
    <w:semiHidden/>
    <w:rsid w:val="001F3547"/>
    <w:pPr>
      <w:spacing w:after="100"/>
      <w:ind w:left="200"/>
    </w:pPr>
  </w:style>
  <w:style w:type="paragraph" w:styleId="TOC3">
    <w:name w:val="toc 3"/>
    <w:basedOn w:val="Normal"/>
    <w:next w:val="Normal"/>
    <w:uiPriority w:val="39"/>
    <w:semiHidden/>
    <w:rsid w:val="001F3547"/>
    <w:pPr>
      <w:spacing w:after="100"/>
      <w:ind w:left="400"/>
    </w:pPr>
  </w:style>
  <w:style w:type="paragraph" w:styleId="EnvelopeAddress">
    <w:name w:val="envelope address"/>
    <w:basedOn w:val="Normal"/>
    <w:uiPriority w:val="7"/>
    <w:semiHidden/>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table" w:styleId="TableGrid">
    <w:name w:val="Table Grid"/>
    <w:basedOn w:val="TableNormal"/>
    <w:uiPriority w:val="59"/>
    <w:rsid w:val="006A7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7494"/>
    <w:rPr>
      <w:rFonts w:ascii="Tahoma" w:hAnsi="Tahoma" w:cs="Tahoma"/>
      <w:sz w:val="16"/>
      <w:szCs w:val="16"/>
    </w:rPr>
  </w:style>
  <w:style w:type="character" w:customStyle="1" w:styleId="BalloonTextChar">
    <w:name w:val="Balloon Text Char"/>
    <w:basedOn w:val="DefaultParagraphFont"/>
    <w:link w:val="BalloonText"/>
    <w:uiPriority w:val="99"/>
    <w:semiHidden/>
    <w:rsid w:val="006A7494"/>
    <w:rPr>
      <w:rFonts w:ascii="Tahoma" w:hAnsi="Tahoma" w:cs="Tahoma"/>
      <w:sz w:val="16"/>
      <w:szCs w:val="16"/>
    </w:rPr>
  </w:style>
  <w:style w:type="paragraph" w:customStyle="1" w:styleId="Normal1">
    <w:name w:val="Normal1"/>
    <w:basedOn w:val="Normal"/>
    <w:rsid w:val="00AC6CCA"/>
    <w:pPr>
      <w:spacing w:before="100" w:beforeAutospacing="1" w:after="100" w:afterAutospacing="1"/>
    </w:pPr>
    <w:rPr>
      <w:rFonts w:ascii="Times New Roman" w:eastAsia="Times New Roman" w:hAnsi="Times New Roman" w:cs="Times New Roman"/>
      <w:sz w:val="24"/>
      <w:szCs w:val="24"/>
      <w:lang w:eastAsia="sv-SE"/>
    </w:rPr>
  </w:style>
  <w:style w:type="paragraph" w:customStyle="1" w:styleId="rubrikx5xutlysningar">
    <w:name w:val="rubrikx5xutlysningar"/>
    <w:basedOn w:val="Normal"/>
    <w:rsid w:val="00AC6CCA"/>
    <w:pPr>
      <w:spacing w:before="100" w:beforeAutospacing="1" w:after="100" w:afterAutospacing="1"/>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AC6CCA"/>
    <w:rPr>
      <w:b/>
      <w:bCs/>
    </w:rPr>
  </w:style>
  <w:style w:type="character" w:customStyle="1" w:styleId="hps">
    <w:name w:val="hps"/>
    <w:rsid w:val="00021B5B"/>
  </w:style>
  <w:style w:type="character" w:styleId="CommentReference">
    <w:name w:val="annotation reference"/>
    <w:basedOn w:val="DefaultParagraphFont"/>
    <w:uiPriority w:val="99"/>
    <w:semiHidden/>
    <w:unhideWhenUsed/>
    <w:rsid w:val="00122435"/>
    <w:rPr>
      <w:sz w:val="16"/>
      <w:szCs w:val="16"/>
    </w:rPr>
  </w:style>
  <w:style w:type="paragraph" w:styleId="CommentText">
    <w:name w:val="annotation text"/>
    <w:basedOn w:val="Normal"/>
    <w:link w:val="CommentTextChar"/>
    <w:uiPriority w:val="99"/>
    <w:semiHidden/>
    <w:unhideWhenUsed/>
    <w:rsid w:val="00122435"/>
  </w:style>
  <w:style w:type="character" w:customStyle="1" w:styleId="CommentTextChar">
    <w:name w:val="Comment Text Char"/>
    <w:basedOn w:val="DefaultParagraphFont"/>
    <w:link w:val="CommentText"/>
    <w:uiPriority w:val="99"/>
    <w:semiHidden/>
    <w:rsid w:val="00122435"/>
  </w:style>
  <w:style w:type="paragraph" w:styleId="CommentSubject">
    <w:name w:val="annotation subject"/>
    <w:basedOn w:val="CommentText"/>
    <w:next w:val="CommentText"/>
    <w:link w:val="CommentSubjectChar"/>
    <w:uiPriority w:val="99"/>
    <w:semiHidden/>
    <w:unhideWhenUsed/>
    <w:rsid w:val="00122435"/>
    <w:rPr>
      <w:b/>
      <w:bCs/>
    </w:rPr>
  </w:style>
  <w:style w:type="character" w:customStyle="1" w:styleId="CommentSubjectChar">
    <w:name w:val="Comment Subject Char"/>
    <w:basedOn w:val="CommentTextChar"/>
    <w:link w:val="CommentSubject"/>
    <w:uiPriority w:val="99"/>
    <w:semiHidden/>
    <w:rsid w:val="00122435"/>
    <w:rPr>
      <w:b/>
      <w:bCs/>
    </w:rPr>
  </w:style>
  <w:style w:type="paragraph" w:styleId="ListParagraph">
    <w:name w:val="List Paragraph"/>
    <w:basedOn w:val="Normal"/>
    <w:uiPriority w:val="34"/>
    <w:semiHidden/>
    <w:qFormat/>
    <w:rsid w:val="00957C48"/>
    <w:pPr>
      <w:ind w:left="720"/>
      <w:contextualSpacing/>
    </w:pPr>
  </w:style>
  <w:style w:type="paragraph" w:styleId="NormalWeb">
    <w:name w:val="Normal (Web)"/>
    <w:basedOn w:val="Normal"/>
    <w:uiPriority w:val="99"/>
    <w:semiHidden/>
    <w:unhideWhenUsed/>
    <w:rsid w:val="00D17CE6"/>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1">
      <w:bodyDiv w:val="1"/>
      <w:marLeft w:val="0"/>
      <w:marRight w:val="0"/>
      <w:marTop w:val="0"/>
      <w:marBottom w:val="0"/>
      <w:divBdr>
        <w:top w:val="none" w:sz="0" w:space="0" w:color="auto"/>
        <w:left w:val="none" w:sz="0" w:space="0" w:color="auto"/>
        <w:bottom w:val="none" w:sz="0" w:space="0" w:color="auto"/>
        <w:right w:val="none" w:sz="0" w:space="0" w:color="auto"/>
      </w:divBdr>
    </w:div>
    <w:div w:id="72359074">
      <w:bodyDiv w:val="1"/>
      <w:marLeft w:val="0"/>
      <w:marRight w:val="0"/>
      <w:marTop w:val="0"/>
      <w:marBottom w:val="0"/>
      <w:divBdr>
        <w:top w:val="none" w:sz="0" w:space="0" w:color="auto"/>
        <w:left w:val="none" w:sz="0" w:space="0" w:color="auto"/>
        <w:bottom w:val="none" w:sz="0" w:space="0" w:color="auto"/>
        <w:right w:val="none" w:sz="0" w:space="0" w:color="auto"/>
      </w:divBdr>
    </w:div>
    <w:div w:id="141703732">
      <w:bodyDiv w:val="1"/>
      <w:marLeft w:val="0"/>
      <w:marRight w:val="0"/>
      <w:marTop w:val="0"/>
      <w:marBottom w:val="0"/>
      <w:divBdr>
        <w:top w:val="none" w:sz="0" w:space="0" w:color="auto"/>
        <w:left w:val="none" w:sz="0" w:space="0" w:color="auto"/>
        <w:bottom w:val="none" w:sz="0" w:space="0" w:color="auto"/>
        <w:right w:val="none" w:sz="0" w:space="0" w:color="auto"/>
      </w:divBdr>
    </w:div>
    <w:div w:id="144201926">
      <w:bodyDiv w:val="1"/>
      <w:marLeft w:val="0"/>
      <w:marRight w:val="0"/>
      <w:marTop w:val="0"/>
      <w:marBottom w:val="0"/>
      <w:divBdr>
        <w:top w:val="none" w:sz="0" w:space="0" w:color="auto"/>
        <w:left w:val="none" w:sz="0" w:space="0" w:color="auto"/>
        <w:bottom w:val="none" w:sz="0" w:space="0" w:color="auto"/>
        <w:right w:val="none" w:sz="0" w:space="0" w:color="auto"/>
      </w:divBdr>
    </w:div>
    <w:div w:id="321280568">
      <w:bodyDiv w:val="1"/>
      <w:marLeft w:val="0"/>
      <w:marRight w:val="0"/>
      <w:marTop w:val="0"/>
      <w:marBottom w:val="0"/>
      <w:divBdr>
        <w:top w:val="none" w:sz="0" w:space="0" w:color="auto"/>
        <w:left w:val="none" w:sz="0" w:space="0" w:color="auto"/>
        <w:bottom w:val="none" w:sz="0" w:space="0" w:color="auto"/>
        <w:right w:val="none" w:sz="0" w:space="0" w:color="auto"/>
      </w:divBdr>
    </w:div>
    <w:div w:id="566183977">
      <w:bodyDiv w:val="1"/>
      <w:marLeft w:val="0"/>
      <w:marRight w:val="0"/>
      <w:marTop w:val="0"/>
      <w:marBottom w:val="0"/>
      <w:divBdr>
        <w:top w:val="none" w:sz="0" w:space="0" w:color="auto"/>
        <w:left w:val="none" w:sz="0" w:space="0" w:color="auto"/>
        <w:bottom w:val="none" w:sz="0" w:space="0" w:color="auto"/>
        <w:right w:val="none" w:sz="0" w:space="0" w:color="auto"/>
      </w:divBdr>
      <w:divsChild>
        <w:div w:id="1589777457">
          <w:marLeft w:val="0"/>
          <w:marRight w:val="0"/>
          <w:marTop w:val="0"/>
          <w:marBottom w:val="0"/>
          <w:divBdr>
            <w:top w:val="none" w:sz="0" w:space="0" w:color="auto"/>
            <w:left w:val="none" w:sz="0" w:space="0" w:color="auto"/>
            <w:bottom w:val="none" w:sz="0" w:space="0" w:color="auto"/>
            <w:right w:val="none" w:sz="0" w:space="0" w:color="auto"/>
          </w:divBdr>
          <w:divsChild>
            <w:div w:id="1158156802">
              <w:marLeft w:val="0"/>
              <w:marRight w:val="0"/>
              <w:marTop w:val="0"/>
              <w:marBottom w:val="0"/>
              <w:divBdr>
                <w:top w:val="none" w:sz="0" w:space="0" w:color="auto"/>
                <w:left w:val="none" w:sz="0" w:space="0" w:color="auto"/>
                <w:bottom w:val="none" w:sz="0" w:space="0" w:color="auto"/>
                <w:right w:val="none" w:sz="0" w:space="0" w:color="auto"/>
              </w:divBdr>
              <w:divsChild>
                <w:div w:id="15460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6694">
      <w:bodyDiv w:val="1"/>
      <w:marLeft w:val="0"/>
      <w:marRight w:val="0"/>
      <w:marTop w:val="0"/>
      <w:marBottom w:val="0"/>
      <w:divBdr>
        <w:top w:val="none" w:sz="0" w:space="0" w:color="auto"/>
        <w:left w:val="none" w:sz="0" w:space="0" w:color="auto"/>
        <w:bottom w:val="none" w:sz="0" w:space="0" w:color="auto"/>
        <w:right w:val="none" w:sz="0" w:space="0" w:color="auto"/>
      </w:divBdr>
    </w:div>
    <w:div w:id="9539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na-3.ug.kth.se\kthwin\office\templates\KTH_Grundmall.dotx"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fsna-3.ug.kth.se\kthwin\office\templates\KTH_Grundmall.dotx</Template>
  <TotalTime>3</TotalTime>
  <Pages>2</Pages>
  <Words>569</Words>
  <Characters>3249</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Kungliga Tekniska Högskolan</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Almqvist</dc:creator>
  <cp:lastModifiedBy>Microsoft Office User</cp:lastModifiedBy>
  <cp:revision>2</cp:revision>
  <dcterms:created xsi:type="dcterms:W3CDTF">2024-02-26T07:03:00Z</dcterms:created>
  <dcterms:modified xsi:type="dcterms:W3CDTF">2024-02-26T07:03:00Z</dcterms:modified>
</cp:coreProperties>
</file>